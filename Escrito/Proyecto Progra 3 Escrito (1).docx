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1415" w:rsidRPr="004C13C1" w:rsidRDefault="00531415" w:rsidP="00531415">
      <w:pPr>
        <w:jc w:val="center"/>
        <w:rPr>
          <w:rFonts w:ascii="Arial" w:hAnsi="Arial" w:cs="Arial"/>
        </w:rPr>
      </w:pPr>
      <w:bookmarkStart w:id="0" w:name="_Toc474397966"/>
      <w:bookmarkStart w:id="1" w:name="_Toc474398206"/>
      <w:bookmarkStart w:id="2" w:name="_Toc474398305"/>
      <w:bookmarkStart w:id="3" w:name="_Toc474406940"/>
      <w:bookmarkStart w:id="4" w:name="_Toc474407919"/>
      <w:bookmarkStart w:id="5" w:name="_Toc474407993"/>
      <w:r w:rsidRPr="004C13C1">
        <w:rPr>
          <w:rFonts w:ascii="Arial" w:hAnsi="Arial" w:cs="Arial"/>
          <w:noProof/>
          <w:lang w:eastAsia="es-CR"/>
        </w:rPr>
        <w:drawing>
          <wp:anchor distT="0" distB="0" distL="114300" distR="114300" simplePos="0" relativeHeight="251659264" behindDoc="0" locked="0" layoutInCell="1" allowOverlap="1" wp14:anchorId="4B3E252B" wp14:editId="2A24B592">
            <wp:simplePos x="0" y="0"/>
            <wp:positionH relativeFrom="column">
              <wp:posOffset>1240790</wp:posOffset>
            </wp:positionH>
            <wp:positionV relativeFrom="paragraph">
              <wp:posOffset>-133350</wp:posOffset>
            </wp:positionV>
            <wp:extent cx="3044825" cy="809625"/>
            <wp:effectExtent l="0" t="0" r="3175" b="9525"/>
            <wp:wrapSquare wrapText="bothSides"/>
            <wp:docPr id="17" name="image09.jpg" descr="http://www.coopefyl.fi.cr/convenios/UIA.jpg"/>
            <wp:cNvGraphicFramePr/>
            <a:graphic xmlns:a="http://schemas.openxmlformats.org/drawingml/2006/main">
              <a:graphicData uri="http://schemas.openxmlformats.org/drawingml/2006/picture">
                <pic:pic xmlns:pic="http://schemas.openxmlformats.org/drawingml/2006/picture">
                  <pic:nvPicPr>
                    <pic:cNvPr id="0" name="image09.jpg" descr="http://www.coopefyl.fi.cr/convenios/UIA.jpg"/>
                    <pic:cNvPicPr preferRelativeResize="0"/>
                  </pic:nvPicPr>
                  <pic:blipFill>
                    <a:blip r:embed="rId8">
                      <a:extLst>
                        <a:ext uri="{28A0092B-C50C-407E-A947-70E740481C1C}">
                          <a14:useLocalDpi xmlns:a14="http://schemas.microsoft.com/office/drawing/2010/main" val="0"/>
                        </a:ext>
                      </a:extLst>
                    </a:blip>
                    <a:srcRect/>
                    <a:stretch>
                      <a:fillRect/>
                    </a:stretch>
                  </pic:blipFill>
                  <pic:spPr>
                    <a:xfrm>
                      <a:off x="0" y="0"/>
                      <a:ext cx="3044825" cy="809625"/>
                    </a:xfrm>
                    <a:prstGeom prst="rect">
                      <a:avLst/>
                    </a:prstGeom>
                    <a:ln/>
                  </pic:spPr>
                </pic:pic>
              </a:graphicData>
            </a:graphic>
          </wp:anchor>
        </w:drawing>
      </w:r>
      <w:bookmarkEnd w:id="0"/>
      <w:bookmarkEnd w:id="1"/>
      <w:bookmarkEnd w:id="2"/>
      <w:bookmarkEnd w:id="3"/>
      <w:bookmarkEnd w:id="4"/>
      <w:bookmarkEnd w:id="5"/>
    </w:p>
    <w:p w:rsidR="00531415" w:rsidRPr="004C13C1" w:rsidRDefault="00531415" w:rsidP="00531415">
      <w:pPr>
        <w:jc w:val="center"/>
        <w:rPr>
          <w:rFonts w:ascii="Arial" w:hAnsi="Arial" w:cs="Arial"/>
        </w:rPr>
      </w:pPr>
      <w:r w:rsidRPr="004C13C1">
        <w:rPr>
          <w:rFonts w:ascii="Arial" w:hAnsi="Arial" w:cs="Arial"/>
        </w:rPr>
        <w:br w:type="textWrapping" w:clear="all"/>
      </w:r>
    </w:p>
    <w:p w:rsidR="00531415" w:rsidRPr="004C13C1" w:rsidRDefault="00531415" w:rsidP="00531415">
      <w:pPr>
        <w:jc w:val="center"/>
        <w:rPr>
          <w:rFonts w:ascii="Arial" w:hAnsi="Arial" w:cs="Arial"/>
        </w:rPr>
      </w:pPr>
    </w:p>
    <w:p w:rsidR="00531415" w:rsidRPr="004C13C1" w:rsidRDefault="00531415" w:rsidP="00531415">
      <w:pPr>
        <w:jc w:val="center"/>
        <w:rPr>
          <w:rFonts w:ascii="Arial" w:eastAsia="SimHei" w:hAnsi="Arial" w:cs="Arial"/>
          <w:sz w:val="24"/>
          <w:szCs w:val="24"/>
        </w:rPr>
      </w:pPr>
      <w:r w:rsidRPr="004C13C1">
        <w:rPr>
          <w:rFonts w:ascii="Arial" w:eastAsia="SimHei" w:hAnsi="Arial" w:cs="Arial"/>
          <w:sz w:val="24"/>
          <w:szCs w:val="24"/>
        </w:rPr>
        <w:t>Escuela de Ingeniería Informática</w:t>
      </w:r>
    </w:p>
    <w:p w:rsidR="00531415" w:rsidRPr="004C13C1" w:rsidRDefault="00531415" w:rsidP="00531415">
      <w:pPr>
        <w:jc w:val="center"/>
        <w:rPr>
          <w:rFonts w:ascii="Arial" w:eastAsia="SimHei" w:hAnsi="Arial" w:cs="Arial"/>
          <w:sz w:val="32"/>
          <w:szCs w:val="32"/>
        </w:rPr>
      </w:pPr>
    </w:p>
    <w:p w:rsidR="00531415" w:rsidRPr="004C13C1" w:rsidRDefault="00531415" w:rsidP="00531415">
      <w:pPr>
        <w:jc w:val="center"/>
        <w:rPr>
          <w:rFonts w:ascii="Arial" w:eastAsia="SimHei" w:hAnsi="Arial" w:cs="Arial"/>
          <w:sz w:val="24"/>
          <w:szCs w:val="24"/>
        </w:rPr>
      </w:pPr>
      <w:r w:rsidRPr="004C13C1">
        <w:rPr>
          <w:rFonts w:ascii="Arial" w:eastAsia="SimHei" w:hAnsi="Arial" w:cs="Arial"/>
          <w:sz w:val="24"/>
          <w:szCs w:val="24"/>
        </w:rPr>
        <w:t xml:space="preserve">Programación III </w:t>
      </w:r>
    </w:p>
    <w:p w:rsidR="002E180C" w:rsidRPr="004C13C1" w:rsidRDefault="002E180C" w:rsidP="00531415">
      <w:pPr>
        <w:jc w:val="center"/>
        <w:rPr>
          <w:rFonts w:ascii="Arial" w:eastAsia="SimHei" w:hAnsi="Arial" w:cs="Arial"/>
          <w:sz w:val="24"/>
          <w:szCs w:val="24"/>
        </w:rPr>
      </w:pPr>
    </w:p>
    <w:p w:rsidR="00531415" w:rsidRPr="004C13C1" w:rsidRDefault="00531415" w:rsidP="00531415">
      <w:pPr>
        <w:jc w:val="center"/>
        <w:rPr>
          <w:rFonts w:ascii="Arial" w:eastAsia="SimHei" w:hAnsi="Arial" w:cs="Arial"/>
          <w:sz w:val="24"/>
          <w:szCs w:val="24"/>
        </w:rPr>
      </w:pPr>
      <w:r w:rsidRPr="004C13C1">
        <w:rPr>
          <w:rFonts w:ascii="Arial" w:eastAsia="SimHei" w:hAnsi="Arial" w:cs="Arial"/>
          <w:sz w:val="24"/>
          <w:szCs w:val="24"/>
        </w:rPr>
        <w:t>IS-23</w:t>
      </w:r>
    </w:p>
    <w:p w:rsidR="00531415" w:rsidRPr="004C13C1" w:rsidRDefault="00531415" w:rsidP="00531415">
      <w:pPr>
        <w:jc w:val="center"/>
        <w:rPr>
          <w:rFonts w:ascii="Arial" w:eastAsia="SimHei" w:hAnsi="Arial" w:cs="Arial"/>
          <w:sz w:val="32"/>
          <w:szCs w:val="32"/>
        </w:rPr>
      </w:pPr>
    </w:p>
    <w:p w:rsidR="000E792C" w:rsidRPr="004C13C1" w:rsidRDefault="00531415" w:rsidP="00531415">
      <w:pPr>
        <w:jc w:val="center"/>
        <w:rPr>
          <w:rFonts w:ascii="Arial" w:eastAsia="SimHei" w:hAnsi="Arial" w:cs="Arial"/>
          <w:sz w:val="24"/>
          <w:szCs w:val="24"/>
        </w:rPr>
      </w:pPr>
      <w:r w:rsidRPr="004C13C1">
        <w:rPr>
          <w:rFonts w:ascii="Arial" w:eastAsia="SimHei" w:hAnsi="Arial" w:cs="Arial"/>
          <w:sz w:val="24"/>
          <w:szCs w:val="24"/>
        </w:rPr>
        <w:t xml:space="preserve">Trabajo Escrito </w:t>
      </w:r>
    </w:p>
    <w:p w:rsidR="000E792C" w:rsidRPr="004C13C1" w:rsidRDefault="000E792C" w:rsidP="00531415">
      <w:pPr>
        <w:jc w:val="center"/>
        <w:rPr>
          <w:rFonts w:ascii="Arial" w:eastAsia="SimHei" w:hAnsi="Arial" w:cs="Arial"/>
          <w:sz w:val="24"/>
          <w:szCs w:val="24"/>
        </w:rPr>
      </w:pPr>
    </w:p>
    <w:p w:rsidR="000E792C" w:rsidRPr="004C13C1" w:rsidRDefault="000E792C" w:rsidP="00531415">
      <w:pPr>
        <w:jc w:val="center"/>
        <w:rPr>
          <w:rFonts w:ascii="Arial" w:eastAsia="SimHei" w:hAnsi="Arial" w:cs="Arial"/>
          <w:sz w:val="24"/>
          <w:szCs w:val="24"/>
        </w:rPr>
      </w:pPr>
    </w:p>
    <w:p w:rsidR="00531415" w:rsidRPr="004C13C1" w:rsidRDefault="00531415" w:rsidP="00531415">
      <w:pPr>
        <w:jc w:val="center"/>
        <w:rPr>
          <w:rFonts w:ascii="Arial" w:eastAsia="SimHei" w:hAnsi="Arial" w:cs="Arial"/>
          <w:sz w:val="24"/>
          <w:szCs w:val="24"/>
        </w:rPr>
      </w:pPr>
      <w:r w:rsidRPr="004C13C1">
        <w:rPr>
          <w:rFonts w:ascii="Arial" w:eastAsia="SimHei" w:hAnsi="Arial" w:cs="Arial"/>
          <w:sz w:val="24"/>
          <w:szCs w:val="24"/>
        </w:rPr>
        <w:t>Proyecto de Investigación</w:t>
      </w:r>
    </w:p>
    <w:p w:rsidR="00531415" w:rsidRPr="004C13C1" w:rsidRDefault="00531415" w:rsidP="00531415">
      <w:pPr>
        <w:jc w:val="center"/>
        <w:rPr>
          <w:rFonts w:ascii="Arial" w:eastAsia="SimHei" w:hAnsi="Arial" w:cs="Arial"/>
          <w:sz w:val="32"/>
          <w:szCs w:val="32"/>
        </w:rPr>
      </w:pPr>
    </w:p>
    <w:p w:rsidR="00531415" w:rsidRPr="004C13C1" w:rsidRDefault="00531415" w:rsidP="00531415">
      <w:pPr>
        <w:jc w:val="center"/>
        <w:rPr>
          <w:rFonts w:ascii="Arial" w:eastAsia="SimHei" w:hAnsi="Arial" w:cs="Arial"/>
          <w:sz w:val="32"/>
          <w:szCs w:val="32"/>
        </w:rPr>
      </w:pPr>
    </w:p>
    <w:p w:rsidR="00531415" w:rsidRPr="004C13C1" w:rsidRDefault="00531415" w:rsidP="00531415">
      <w:pPr>
        <w:jc w:val="center"/>
        <w:rPr>
          <w:rFonts w:ascii="Arial" w:hAnsi="Arial" w:cs="Arial"/>
          <w:sz w:val="24"/>
          <w:szCs w:val="24"/>
        </w:rPr>
      </w:pPr>
      <w:r w:rsidRPr="004C13C1">
        <w:rPr>
          <w:rFonts w:ascii="Arial" w:hAnsi="Arial" w:cs="Arial"/>
          <w:sz w:val="24"/>
          <w:szCs w:val="24"/>
          <w:highlight w:val="white"/>
        </w:rPr>
        <w:t>Elaborado por:</w:t>
      </w:r>
    </w:p>
    <w:p w:rsidR="00D62B3C" w:rsidRPr="004C13C1" w:rsidRDefault="00D62B3C" w:rsidP="00D62B3C">
      <w:pPr>
        <w:jc w:val="center"/>
        <w:rPr>
          <w:rFonts w:ascii="Arial" w:hAnsi="Arial" w:cs="Arial"/>
          <w:sz w:val="24"/>
          <w:szCs w:val="24"/>
          <w:lang w:val="es-MX"/>
        </w:rPr>
      </w:pPr>
      <w:r w:rsidRPr="004C13C1">
        <w:rPr>
          <w:rFonts w:ascii="Arial" w:hAnsi="Arial" w:cs="Arial"/>
          <w:sz w:val="24"/>
          <w:szCs w:val="24"/>
          <w:lang w:val="es-MX"/>
        </w:rPr>
        <w:t>Jhonattan Mora Solano</w:t>
      </w:r>
    </w:p>
    <w:p w:rsidR="00D62B3C" w:rsidRPr="004C13C1" w:rsidRDefault="00D62B3C" w:rsidP="00D62B3C">
      <w:pPr>
        <w:jc w:val="center"/>
        <w:rPr>
          <w:rFonts w:ascii="Arial" w:hAnsi="Arial" w:cs="Arial"/>
          <w:sz w:val="24"/>
          <w:szCs w:val="24"/>
          <w:lang w:val="es-MX"/>
        </w:rPr>
      </w:pPr>
      <w:r w:rsidRPr="004C13C1">
        <w:rPr>
          <w:rFonts w:ascii="Arial" w:hAnsi="Arial" w:cs="Arial"/>
          <w:sz w:val="24"/>
          <w:szCs w:val="24"/>
          <w:lang w:val="es-MX"/>
        </w:rPr>
        <w:t>Bryan Gonzáles Blanco</w:t>
      </w:r>
    </w:p>
    <w:p w:rsidR="00D62B3C" w:rsidRPr="004C13C1" w:rsidRDefault="00D62B3C" w:rsidP="00D62B3C">
      <w:pPr>
        <w:jc w:val="center"/>
        <w:rPr>
          <w:rFonts w:ascii="Arial" w:hAnsi="Arial" w:cs="Arial"/>
          <w:sz w:val="24"/>
          <w:szCs w:val="24"/>
          <w:lang w:val="es-MX"/>
        </w:rPr>
      </w:pPr>
      <w:r w:rsidRPr="004C13C1">
        <w:rPr>
          <w:rFonts w:ascii="Arial" w:hAnsi="Arial" w:cs="Arial"/>
          <w:sz w:val="24"/>
          <w:szCs w:val="24"/>
          <w:lang w:val="es-MX"/>
        </w:rPr>
        <w:t xml:space="preserve">Sergio Brenes Pérez </w:t>
      </w:r>
    </w:p>
    <w:p w:rsidR="00531415" w:rsidRPr="004C13C1" w:rsidRDefault="00D62B3C" w:rsidP="00D62B3C">
      <w:pPr>
        <w:jc w:val="center"/>
        <w:rPr>
          <w:rFonts w:ascii="Arial" w:hAnsi="Arial" w:cs="Arial"/>
          <w:sz w:val="32"/>
          <w:szCs w:val="32"/>
        </w:rPr>
      </w:pPr>
      <w:r w:rsidRPr="004C13C1">
        <w:rPr>
          <w:rFonts w:ascii="Arial" w:hAnsi="Arial" w:cs="Arial"/>
          <w:sz w:val="24"/>
          <w:szCs w:val="24"/>
          <w:lang w:val="es-MX"/>
        </w:rPr>
        <w:t>Sergio Morales Quirós</w:t>
      </w:r>
    </w:p>
    <w:p w:rsidR="00531415" w:rsidRPr="004C13C1" w:rsidRDefault="00531415" w:rsidP="00531415">
      <w:pPr>
        <w:jc w:val="center"/>
        <w:rPr>
          <w:rFonts w:ascii="Arial" w:eastAsia="SimHei" w:hAnsi="Arial" w:cs="Arial"/>
          <w:sz w:val="24"/>
          <w:szCs w:val="24"/>
        </w:rPr>
      </w:pPr>
    </w:p>
    <w:p w:rsidR="00531415" w:rsidRPr="004C13C1" w:rsidRDefault="00531415" w:rsidP="00531415">
      <w:pPr>
        <w:jc w:val="center"/>
        <w:rPr>
          <w:rFonts w:ascii="Arial" w:eastAsia="SimHei" w:hAnsi="Arial" w:cs="Arial"/>
          <w:sz w:val="24"/>
          <w:szCs w:val="24"/>
        </w:rPr>
      </w:pPr>
      <w:r w:rsidRPr="004C13C1">
        <w:rPr>
          <w:rFonts w:ascii="Arial" w:eastAsia="SimHei" w:hAnsi="Arial" w:cs="Arial"/>
          <w:sz w:val="24"/>
          <w:szCs w:val="24"/>
        </w:rPr>
        <w:t>Profesor: Ing. Armando Nevares Luis</w:t>
      </w:r>
    </w:p>
    <w:p w:rsidR="00531415" w:rsidRPr="004C13C1" w:rsidRDefault="00531415" w:rsidP="00531415">
      <w:pPr>
        <w:jc w:val="center"/>
        <w:rPr>
          <w:rFonts w:ascii="Arial" w:hAnsi="Arial" w:cs="Arial"/>
          <w:b/>
          <w:sz w:val="32"/>
          <w:szCs w:val="32"/>
        </w:rPr>
      </w:pPr>
    </w:p>
    <w:p w:rsidR="00531415" w:rsidRDefault="00531415" w:rsidP="00531415">
      <w:pPr>
        <w:jc w:val="center"/>
        <w:rPr>
          <w:rFonts w:ascii="Arial" w:hAnsi="Arial" w:cs="Arial"/>
          <w:sz w:val="24"/>
          <w:szCs w:val="24"/>
        </w:rPr>
      </w:pPr>
    </w:p>
    <w:p w:rsidR="00B51409" w:rsidRPr="004C13C1" w:rsidRDefault="00B51409" w:rsidP="00B51409">
      <w:pPr>
        <w:spacing w:after="0"/>
        <w:jc w:val="center"/>
        <w:rPr>
          <w:rFonts w:ascii="Arial" w:hAnsi="Arial" w:cs="Arial"/>
          <w:sz w:val="24"/>
          <w:szCs w:val="24"/>
        </w:rPr>
      </w:pPr>
      <w:r>
        <w:rPr>
          <w:rFonts w:ascii="Arial" w:hAnsi="Arial" w:cs="Arial"/>
          <w:sz w:val="24"/>
          <w:szCs w:val="24"/>
        </w:rPr>
        <w:t>San José</w:t>
      </w:r>
    </w:p>
    <w:p w:rsidR="00531415" w:rsidRPr="004C13C1" w:rsidRDefault="00E7686D" w:rsidP="00531415">
      <w:pPr>
        <w:jc w:val="center"/>
        <w:rPr>
          <w:rFonts w:ascii="Arial" w:hAnsi="Arial" w:cs="Arial"/>
          <w:sz w:val="24"/>
          <w:szCs w:val="24"/>
        </w:rPr>
      </w:pPr>
      <w:r>
        <w:rPr>
          <w:rFonts w:ascii="Arial" w:hAnsi="Arial" w:cs="Arial"/>
          <w:sz w:val="24"/>
          <w:szCs w:val="24"/>
        </w:rPr>
        <w:t>11 de abril, 201</w:t>
      </w:r>
      <w:r w:rsidR="00B77DE6">
        <w:rPr>
          <w:rFonts w:ascii="Arial" w:hAnsi="Arial" w:cs="Arial"/>
          <w:sz w:val="24"/>
          <w:szCs w:val="24"/>
        </w:rPr>
        <w:t>7</w:t>
      </w:r>
    </w:p>
    <w:sdt>
      <w:sdtPr>
        <w:rPr>
          <w:rFonts w:asciiTheme="minorHAnsi" w:eastAsiaTheme="minorHAnsi" w:hAnsiTheme="minorHAnsi" w:cstheme="minorBidi"/>
          <w:color w:val="auto"/>
          <w:sz w:val="22"/>
          <w:szCs w:val="22"/>
          <w:lang w:val="es-ES" w:eastAsia="en-US"/>
        </w:rPr>
        <w:id w:val="1175694192"/>
        <w:docPartObj>
          <w:docPartGallery w:val="Table of Contents"/>
          <w:docPartUnique/>
        </w:docPartObj>
      </w:sdtPr>
      <w:sdtEndPr>
        <w:rPr>
          <w:rFonts w:ascii="Arial" w:hAnsi="Arial" w:cs="Arial"/>
          <w:b/>
          <w:bCs/>
          <w:sz w:val="24"/>
          <w:szCs w:val="24"/>
        </w:rPr>
      </w:sdtEndPr>
      <w:sdtContent>
        <w:p w:rsidR="00D92F8C" w:rsidRPr="009D607D" w:rsidRDefault="00D92F8C">
          <w:pPr>
            <w:pStyle w:val="TtulodeTDC"/>
            <w:rPr>
              <w:rStyle w:val="Ttulo1Car"/>
              <w:rFonts w:cs="Arial"/>
              <w:b/>
              <w:color w:val="auto"/>
              <w:rPrChange w:id="6" w:author="Andre Rojas" w:date="2017-04-11T17:03:00Z">
                <w:rPr>
                  <w:rStyle w:val="Ttulo1Car"/>
                  <w:color w:val="auto"/>
                  <w:lang w:eastAsia="en-US"/>
                </w:rPr>
              </w:rPrChange>
            </w:rPr>
          </w:pPr>
          <w:r w:rsidRPr="009D607D">
            <w:rPr>
              <w:rStyle w:val="Ttulo1Car"/>
              <w:rFonts w:cs="Arial"/>
              <w:b/>
              <w:color w:val="auto"/>
              <w:rPrChange w:id="7" w:author="Andre Rojas" w:date="2017-04-11T17:03:00Z">
                <w:rPr>
                  <w:rStyle w:val="Ttulo1Car"/>
                  <w:color w:val="auto"/>
                </w:rPr>
              </w:rPrChange>
            </w:rPr>
            <w:t>Contenido</w:t>
          </w:r>
        </w:p>
        <w:p w:rsidR="00B51409" w:rsidRPr="00B51409" w:rsidRDefault="00D92F8C">
          <w:pPr>
            <w:pStyle w:val="TDC1"/>
            <w:tabs>
              <w:tab w:val="right" w:leader="dot" w:pos="8828"/>
            </w:tabs>
            <w:rPr>
              <w:rFonts w:eastAsiaTheme="minorEastAsia" w:cs="Arial"/>
              <w:noProof/>
              <w:szCs w:val="24"/>
              <w:lang w:eastAsia="es-CR"/>
            </w:rPr>
          </w:pPr>
          <w:r w:rsidRPr="00B51409">
            <w:rPr>
              <w:rFonts w:cs="Arial"/>
              <w:szCs w:val="24"/>
            </w:rPr>
            <w:fldChar w:fldCharType="begin"/>
          </w:r>
          <w:r w:rsidRPr="00B51409">
            <w:rPr>
              <w:rFonts w:cs="Arial"/>
              <w:szCs w:val="24"/>
            </w:rPr>
            <w:instrText xml:space="preserve"> TOC \o "1-3" \h \z \u </w:instrText>
          </w:r>
          <w:r w:rsidRPr="00B51409">
            <w:rPr>
              <w:rFonts w:cs="Arial"/>
              <w:szCs w:val="24"/>
            </w:rPr>
            <w:fldChar w:fldCharType="separate"/>
          </w:r>
          <w:hyperlink w:anchor="_Toc479697020" w:history="1">
            <w:r w:rsidR="00B51409" w:rsidRPr="00B51409">
              <w:rPr>
                <w:rStyle w:val="Hipervnculo"/>
                <w:rFonts w:cs="Arial"/>
                <w:b/>
                <w:noProof/>
                <w:szCs w:val="24"/>
              </w:rPr>
              <w:t>Justificación</w:t>
            </w:r>
            <w:r w:rsidR="00B51409" w:rsidRPr="00B51409">
              <w:rPr>
                <w:rFonts w:cs="Arial"/>
                <w:noProof/>
                <w:webHidden/>
                <w:szCs w:val="24"/>
              </w:rPr>
              <w:tab/>
            </w:r>
            <w:r w:rsidR="00B51409" w:rsidRPr="00B51409">
              <w:rPr>
                <w:rFonts w:cs="Arial"/>
                <w:noProof/>
                <w:webHidden/>
                <w:szCs w:val="24"/>
              </w:rPr>
              <w:fldChar w:fldCharType="begin"/>
            </w:r>
            <w:r w:rsidR="00B51409" w:rsidRPr="00B51409">
              <w:rPr>
                <w:rFonts w:cs="Arial"/>
                <w:noProof/>
                <w:webHidden/>
                <w:szCs w:val="24"/>
              </w:rPr>
              <w:instrText xml:space="preserve"> PAGEREF _Toc479697020 \h </w:instrText>
            </w:r>
            <w:r w:rsidR="00B51409" w:rsidRPr="00B51409">
              <w:rPr>
                <w:rFonts w:cs="Arial"/>
                <w:noProof/>
                <w:webHidden/>
                <w:szCs w:val="24"/>
              </w:rPr>
            </w:r>
            <w:r w:rsidR="00B51409" w:rsidRPr="00B51409">
              <w:rPr>
                <w:rFonts w:cs="Arial"/>
                <w:noProof/>
                <w:webHidden/>
                <w:szCs w:val="24"/>
              </w:rPr>
              <w:fldChar w:fldCharType="separate"/>
            </w:r>
            <w:r w:rsidR="00B51409" w:rsidRPr="00B51409">
              <w:rPr>
                <w:rFonts w:cs="Arial"/>
                <w:noProof/>
                <w:webHidden/>
                <w:szCs w:val="24"/>
              </w:rPr>
              <w:t>3</w:t>
            </w:r>
            <w:r w:rsidR="00B51409" w:rsidRPr="00B51409">
              <w:rPr>
                <w:rFonts w:cs="Arial"/>
                <w:noProof/>
                <w:webHidden/>
                <w:szCs w:val="24"/>
              </w:rPr>
              <w:fldChar w:fldCharType="end"/>
            </w:r>
          </w:hyperlink>
        </w:p>
        <w:p w:rsidR="00B51409" w:rsidRPr="00B51409" w:rsidRDefault="00B51409">
          <w:pPr>
            <w:pStyle w:val="TDC1"/>
            <w:tabs>
              <w:tab w:val="right" w:leader="dot" w:pos="8828"/>
            </w:tabs>
            <w:rPr>
              <w:rFonts w:eastAsiaTheme="minorEastAsia" w:cs="Arial"/>
              <w:noProof/>
              <w:szCs w:val="24"/>
              <w:lang w:eastAsia="es-CR"/>
            </w:rPr>
          </w:pPr>
          <w:hyperlink w:anchor="_Toc479697021" w:history="1">
            <w:r w:rsidRPr="00B51409">
              <w:rPr>
                <w:rStyle w:val="Hipervnculo"/>
                <w:rFonts w:cs="Arial"/>
                <w:b/>
                <w:noProof/>
                <w:szCs w:val="24"/>
              </w:rPr>
              <w:t>Objetivos</w:t>
            </w:r>
            <w:r w:rsidRPr="00B51409">
              <w:rPr>
                <w:rFonts w:cs="Arial"/>
                <w:noProof/>
                <w:webHidden/>
                <w:szCs w:val="24"/>
              </w:rPr>
              <w:tab/>
            </w:r>
            <w:r w:rsidRPr="00B51409">
              <w:rPr>
                <w:rFonts w:cs="Arial"/>
                <w:noProof/>
                <w:webHidden/>
                <w:szCs w:val="24"/>
              </w:rPr>
              <w:fldChar w:fldCharType="begin"/>
            </w:r>
            <w:r w:rsidRPr="00B51409">
              <w:rPr>
                <w:rFonts w:cs="Arial"/>
                <w:noProof/>
                <w:webHidden/>
                <w:szCs w:val="24"/>
              </w:rPr>
              <w:instrText xml:space="preserve"> PAGEREF _Toc479697021 \h </w:instrText>
            </w:r>
            <w:r w:rsidRPr="00B51409">
              <w:rPr>
                <w:rFonts w:cs="Arial"/>
                <w:noProof/>
                <w:webHidden/>
                <w:szCs w:val="24"/>
              </w:rPr>
            </w:r>
            <w:r w:rsidRPr="00B51409">
              <w:rPr>
                <w:rFonts w:cs="Arial"/>
                <w:noProof/>
                <w:webHidden/>
                <w:szCs w:val="24"/>
              </w:rPr>
              <w:fldChar w:fldCharType="separate"/>
            </w:r>
            <w:r w:rsidRPr="00B51409">
              <w:rPr>
                <w:rFonts w:cs="Arial"/>
                <w:noProof/>
                <w:webHidden/>
                <w:szCs w:val="24"/>
              </w:rPr>
              <w:t>4</w:t>
            </w:r>
            <w:r w:rsidRPr="00B51409">
              <w:rPr>
                <w:rFonts w:cs="Arial"/>
                <w:noProof/>
                <w:webHidden/>
                <w:szCs w:val="24"/>
              </w:rPr>
              <w:fldChar w:fldCharType="end"/>
            </w:r>
          </w:hyperlink>
        </w:p>
        <w:p w:rsidR="00B51409" w:rsidRPr="00B51409" w:rsidRDefault="00B51409">
          <w:pPr>
            <w:pStyle w:val="TDC2"/>
            <w:tabs>
              <w:tab w:val="right" w:leader="dot" w:pos="8828"/>
            </w:tabs>
            <w:rPr>
              <w:rFonts w:ascii="Arial" w:eastAsiaTheme="minorEastAsia" w:hAnsi="Arial" w:cs="Arial"/>
              <w:noProof/>
              <w:sz w:val="24"/>
              <w:szCs w:val="24"/>
              <w:lang w:eastAsia="es-CR"/>
            </w:rPr>
          </w:pPr>
          <w:hyperlink w:anchor="_Toc479697022" w:history="1">
            <w:r w:rsidRPr="00B51409">
              <w:rPr>
                <w:rStyle w:val="Hipervnculo"/>
                <w:rFonts w:ascii="Arial" w:hAnsi="Arial" w:cs="Arial"/>
                <w:noProof/>
                <w:sz w:val="24"/>
                <w:szCs w:val="24"/>
              </w:rPr>
              <w:t>Objetivo General</w:t>
            </w:r>
            <w:r w:rsidRPr="00B51409">
              <w:rPr>
                <w:rFonts w:ascii="Arial" w:hAnsi="Arial" w:cs="Arial"/>
                <w:noProof/>
                <w:webHidden/>
                <w:sz w:val="24"/>
                <w:szCs w:val="24"/>
              </w:rPr>
              <w:tab/>
            </w:r>
            <w:r w:rsidRPr="00B51409">
              <w:rPr>
                <w:rFonts w:ascii="Arial" w:hAnsi="Arial" w:cs="Arial"/>
                <w:noProof/>
                <w:webHidden/>
                <w:sz w:val="24"/>
                <w:szCs w:val="24"/>
              </w:rPr>
              <w:fldChar w:fldCharType="begin"/>
            </w:r>
            <w:r w:rsidRPr="00B51409">
              <w:rPr>
                <w:rFonts w:ascii="Arial" w:hAnsi="Arial" w:cs="Arial"/>
                <w:noProof/>
                <w:webHidden/>
                <w:sz w:val="24"/>
                <w:szCs w:val="24"/>
              </w:rPr>
              <w:instrText xml:space="preserve"> PAGEREF _Toc479697022 \h </w:instrText>
            </w:r>
            <w:r w:rsidRPr="00B51409">
              <w:rPr>
                <w:rFonts w:ascii="Arial" w:hAnsi="Arial" w:cs="Arial"/>
                <w:noProof/>
                <w:webHidden/>
                <w:sz w:val="24"/>
                <w:szCs w:val="24"/>
              </w:rPr>
            </w:r>
            <w:r w:rsidRPr="00B51409">
              <w:rPr>
                <w:rFonts w:ascii="Arial" w:hAnsi="Arial" w:cs="Arial"/>
                <w:noProof/>
                <w:webHidden/>
                <w:sz w:val="24"/>
                <w:szCs w:val="24"/>
              </w:rPr>
              <w:fldChar w:fldCharType="separate"/>
            </w:r>
            <w:r w:rsidRPr="00B51409">
              <w:rPr>
                <w:rFonts w:ascii="Arial" w:hAnsi="Arial" w:cs="Arial"/>
                <w:noProof/>
                <w:webHidden/>
                <w:sz w:val="24"/>
                <w:szCs w:val="24"/>
              </w:rPr>
              <w:t>4</w:t>
            </w:r>
            <w:r w:rsidRPr="00B51409">
              <w:rPr>
                <w:rFonts w:ascii="Arial" w:hAnsi="Arial" w:cs="Arial"/>
                <w:noProof/>
                <w:webHidden/>
                <w:sz w:val="24"/>
                <w:szCs w:val="24"/>
              </w:rPr>
              <w:fldChar w:fldCharType="end"/>
            </w:r>
          </w:hyperlink>
        </w:p>
        <w:p w:rsidR="00B51409" w:rsidRPr="00B51409" w:rsidRDefault="00B51409">
          <w:pPr>
            <w:pStyle w:val="TDC2"/>
            <w:tabs>
              <w:tab w:val="right" w:leader="dot" w:pos="8828"/>
            </w:tabs>
            <w:rPr>
              <w:rFonts w:ascii="Arial" w:eastAsiaTheme="minorEastAsia" w:hAnsi="Arial" w:cs="Arial"/>
              <w:noProof/>
              <w:sz w:val="24"/>
              <w:szCs w:val="24"/>
              <w:lang w:eastAsia="es-CR"/>
            </w:rPr>
          </w:pPr>
          <w:hyperlink w:anchor="_Toc479697023" w:history="1">
            <w:r w:rsidRPr="00B51409">
              <w:rPr>
                <w:rStyle w:val="Hipervnculo"/>
                <w:rFonts w:ascii="Arial" w:hAnsi="Arial" w:cs="Arial"/>
                <w:noProof/>
                <w:sz w:val="24"/>
                <w:szCs w:val="24"/>
              </w:rPr>
              <w:t>Objetivos Específicos</w:t>
            </w:r>
            <w:r w:rsidRPr="00B51409">
              <w:rPr>
                <w:rFonts w:ascii="Arial" w:hAnsi="Arial" w:cs="Arial"/>
                <w:noProof/>
                <w:webHidden/>
                <w:sz w:val="24"/>
                <w:szCs w:val="24"/>
              </w:rPr>
              <w:tab/>
            </w:r>
            <w:r w:rsidRPr="00B51409">
              <w:rPr>
                <w:rFonts w:ascii="Arial" w:hAnsi="Arial" w:cs="Arial"/>
                <w:noProof/>
                <w:webHidden/>
                <w:sz w:val="24"/>
                <w:szCs w:val="24"/>
              </w:rPr>
              <w:fldChar w:fldCharType="begin"/>
            </w:r>
            <w:r w:rsidRPr="00B51409">
              <w:rPr>
                <w:rFonts w:ascii="Arial" w:hAnsi="Arial" w:cs="Arial"/>
                <w:noProof/>
                <w:webHidden/>
                <w:sz w:val="24"/>
                <w:szCs w:val="24"/>
              </w:rPr>
              <w:instrText xml:space="preserve"> PAGEREF _Toc479697023 \h </w:instrText>
            </w:r>
            <w:r w:rsidRPr="00B51409">
              <w:rPr>
                <w:rFonts w:ascii="Arial" w:hAnsi="Arial" w:cs="Arial"/>
                <w:noProof/>
                <w:webHidden/>
                <w:sz w:val="24"/>
                <w:szCs w:val="24"/>
              </w:rPr>
            </w:r>
            <w:r w:rsidRPr="00B51409">
              <w:rPr>
                <w:rFonts w:ascii="Arial" w:hAnsi="Arial" w:cs="Arial"/>
                <w:noProof/>
                <w:webHidden/>
                <w:sz w:val="24"/>
                <w:szCs w:val="24"/>
              </w:rPr>
              <w:fldChar w:fldCharType="separate"/>
            </w:r>
            <w:r w:rsidRPr="00B51409">
              <w:rPr>
                <w:rFonts w:ascii="Arial" w:hAnsi="Arial" w:cs="Arial"/>
                <w:noProof/>
                <w:webHidden/>
                <w:sz w:val="24"/>
                <w:szCs w:val="24"/>
              </w:rPr>
              <w:t>4</w:t>
            </w:r>
            <w:r w:rsidRPr="00B51409">
              <w:rPr>
                <w:rFonts w:ascii="Arial" w:hAnsi="Arial" w:cs="Arial"/>
                <w:noProof/>
                <w:webHidden/>
                <w:sz w:val="24"/>
                <w:szCs w:val="24"/>
              </w:rPr>
              <w:fldChar w:fldCharType="end"/>
            </w:r>
          </w:hyperlink>
        </w:p>
        <w:p w:rsidR="00B51409" w:rsidRPr="00B51409" w:rsidRDefault="00B51409">
          <w:pPr>
            <w:pStyle w:val="TDC1"/>
            <w:tabs>
              <w:tab w:val="right" w:leader="dot" w:pos="8828"/>
            </w:tabs>
            <w:rPr>
              <w:rFonts w:eastAsiaTheme="minorEastAsia" w:cs="Arial"/>
              <w:noProof/>
              <w:szCs w:val="24"/>
              <w:lang w:eastAsia="es-CR"/>
            </w:rPr>
          </w:pPr>
          <w:hyperlink w:anchor="_Toc479697024" w:history="1">
            <w:r w:rsidRPr="00B51409">
              <w:rPr>
                <w:rStyle w:val="Hipervnculo"/>
                <w:rFonts w:cs="Arial"/>
                <w:b/>
                <w:noProof/>
                <w:szCs w:val="24"/>
              </w:rPr>
              <w:t>Alcances y Limitaciones del Proyecto</w:t>
            </w:r>
            <w:r w:rsidRPr="00B51409">
              <w:rPr>
                <w:rFonts w:cs="Arial"/>
                <w:noProof/>
                <w:webHidden/>
                <w:szCs w:val="24"/>
              </w:rPr>
              <w:tab/>
            </w:r>
            <w:r w:rsidRPr="00B51409">
              <w:rPr>
                <w:rFonts w:cs="Arial"/>
                <w:noProof/>
                <w:webHidden/>
                <w:szCs w:val="24"/>
              </w:rPr>
              <w:fldChar w:fldCharType="begin"/>
            </w:r>
            <w:r w:rsidRPr="00B51409">
              <w:rPr>
                <w:rFonts w:cs="Arial"/>
                <w:noProof/>
                <w:webHidden/>
                <w:szCs w:val="24"/>
              </w:rPr>
              <w:instrText xml:space="preserve"> PAGEREF _Toc479697024 \h </w:instrText>
            </w:r>
            <w:r w:rsidRPr="00B51409">
              <w:rPr>
                <w:rFonts w:cs="Arial"/>
                <w:noProof/>
                <w:webHidden/>
                <w:szCs w:val="24"/>
              </w:rPr>
            </w:r>
            <w:r w:rsidRPr="00B51409">
              <w:rPr>
                <w:rFonts w:cs="Arial"/>
                <w:noProof/>
                <w:webHidden/>
                <w:szCs w:val="24"/>
              </w:rPr>
              <w:fldChar w:fldCharType="separate"/>
            </w:r>
            <w:r w:rsidRPr="00B51409">
              <w:rPr>
                <w:rFonts w:cs="Arial"/>
                <w:noProof/>
                <w:webHidden/>
                <w:szCs w:val="24"/>
              </w:rPr>
              <w:t>5</w:t>
            </w:r>
            <w:r w:rsidRPr="00B51409">
              <w:rPr>
                <w:rFonts w:cs="Arial"/>
                <w:noProof/>
                <w:webHidden/>
                <w:szCs w:val="24"/>
              </w:rPr>
              <w:fldChar w:fldCharType="end"/>
            </w:r>
          </w:hyperlink>
        </w:p>
        <w:p w:rsidR="00B51409" w:rsidRPr="00B51409" w:rsidRDefault="00B51409">
          <w:pPr>
            <w:pStyle w:val="TDC2"/>
            <w:tabs>
              <w:tab w:val="right" w:leader="dot" w:pos="8828"/>
            </w:tabs>
            <w:rPr>
              <w:rFonts w:ascii="Arial" w:eastAsiaTheme="minorEastAsia" w:hAnsi="Arial" w:cs="Arial"/>
              <w:noProof/>
              <w:sz w:val="24"/>
              <w:szCs w:val="24"/>
              <w:lang w:eastAsia="es-CR"/>
            </w:rPr>
          </w:pPr>
          <w:hyperlink w:anchor="_Toc479697025" w:history="1">
            <w:r w:rsidRPr="00B51409">
              <w:rPr>
                <w:rStyle w:val="Hipervnculo"/>
                <w:rFonts w:ascii="Arial" w:hAnsi="Arial" w:cs="Arial"/>
                <w:noProof/>
                <w:sz w:val="24"/>
                <w:szCs w:val="24"/>
              </w:rPr>
              <w:t>Alcances</w:t>
            </w:r>
            <w:r w:rsidRPr="00B51409">
              <w:rPr>
                <w:rFonts w:ascii="Arial" w:hAnsi="Arial" w:cs="Arial"/>
                <w:noProof/>
                <w:webHidden/>
                <w:sz w:val="24"/>
                <w:szCs w:val="24"/>
              </w:rPr>
              <w:tab/>
            </w:r>
            <w:r w:rsidRPr="00B51409">
              <w:rPr>
                <w:rFonts w:ascii="Arial" w:hAnsi="Arial" w:cs="Arial"/>
                <w:noProof/>
                <w:webHidden/>
                <w:sz w:val="24"/>
                <w:szCs w:val="24"/>
              </w:rPr>
              <w:fldChar w:fldCharType="begin"/>
            </w:r>
            <w:r w:rsidRPr="00B51409">
              <w:rPr>
                <w:rFonts w:ascii="Arial" w:hAnsi="Arial" w:cs="Arial"/>
                <w:noProof/>
                <w:webHidden/>
                <w:sz w:val="24"/>
                <w:szCs w:val="24"/>
              </w:rPr>
              <w:instrText xml:space="preserve"> PAGEREF _Toc479697025 \h </w:instrText>
            </w:r>
            <w:r w:rsidRPr="00B51409">
              <w:rPr>
                <w:rFonts w:ascii="Arial" w:hAnsi="Arial" w:cs="Arial"/>
                <w:noProof/>
                <w:webHidden/>
                <w:sz w:val="24"/>
                <w:szCs w:val="24"/>
              </w:rPr>
            </w:r>
            <w:r w:rsidRPr="00B51409">
              <w:rPr>
                <w:rFonts w:ascii="Arial" w:hAnsi="Arial" w:cs="Arial"/>
                <w:noProof/>
                <w:webHidden/>
                <w:sz w:val="24"/>
                <w:szCs w:val="24"/>
              </w:rPr>
              <w:fldChar w:fldCharType="separate"/>
            </w:r>
            <w:r w:rsidRPr="00B51409">
              <w:rPr>
                <w:rFonts w:ascii="Arial" w:hAnsi="Arial" w:cs="Arial"/>
                <w:noProof/>
                <w:webHidden/>
                <w:sz w:val="24"/>
                <w:szCs w:val="24"/>
              </w:rPr>
              <w:t>5</w:t>
            </w:r>
            <w:r w:rsidRPr="00B51409">
              <w:rPr>
                <w:rFonts w:ascii="Arial" w:hAnsi="Arial" w:cs="Arial"/>
                <w:noProof/>
                <w:webHidden/>
                <w:sz w:val="24"/>
                <w:szCs w:val="24"/>
              </w:rPr>
              <w:fldChar w:fldCharType="end"/>
            </w:r>
          </w:hyperlink>
        </w:p>
        <w:p w:rsidR="00B51409" w:rsidRPr="00B51409" w:rsidRDefault="00B51409">
          <w:pPr>
            <w:pStyle w:val="TDC2"/>
            <w:tabs>
              <w:tab w:val="right" w:leader="dot" w:pos="8828"/>
            </w:tabs>
            <w:rPr>
              <w:rFonts w:ascii="Arial" w:eastAsiaTheme="minorEastAsia" w:hAnsi="Arial" w:cs="Arial"/>
              <w:noProof/>
              <w:sz w:val="24"/>
              <w:szCs w:val="24"/>
              <w:lang w:eastAsia="es-CR"/>
            </w:rPr>
          </w:pPr>
          <w:hyperlink w:anchor="_Toc479697026" w:history="1">
            <w:r w:rsidRPr="00B51409">
              <w:rPr>
                <w:rStyle w:val="Hipervnculo"/>
                <w:rFonts w:ascii="Arial" w:hAnsi="Arial" w:cs="Arial"/>
                <w:noProof/>
                <w:sz w:val="24"/>
                <w:szCs w:val="24"/>
              </w:rPr>
              <w:t>Limitaciones</w:t>
            </w:r>
            <w:r w:rsidRPr="00B51409">
              <w:rPr>
                <w:rFonts w:ascii="Arial" w:hAnsi="Arial" w:cs="Arial"/>
                <w:noProof/>
                <w:webHidden/>
                <w:sz w:val="24"/>
                <w:szCs w:val="24"/>
              </w:rPr>
              <w:tab/>
            </w:r>
            <w:r w:rsidRPr="00B51409">
              <w:rPr>
                <w:rFonts w:ascii="Arial" w:hAnsi="Arial" w:cs="Arial"/>
                <w:noProof/>
                <w:webHidden/>
                <w:sz w:val="24"/>
                <w:szCs w:val="24"/>
              </w:rPr>
              <w:fldChar w:fldCharType="begin"/>
            </w:r>
            <w:r w:rsidRPr="00B51409">
              <w:rPr>
                <w:rFonts w:ascii="Arial" w:hAnsi="Arial" w:cs="Arial"/>
                <w:noProof/>
                <w:webHidden/>
                <w:sz w:val="24"/>
                <w:szCs w:val="24"/>
              </w:rPr>
              <w:instrText xml:space="preserve"> PAGEREF _Toc479697026 \h </w:instrText>
            </w:r>
            <w:r w:rsidRPr="00B51409">
              <w:rPr>
                <w:rFonts w:ascii="Arial" w:hAnsi="Arial" w:cs="Arial"/>
                <w:noProof/>
                <w:webHidden/>
                <w:sz w:val="24"/>
                <w:szCs w:val="24"/>
              </w:rPr>
            </w:r>
            <w:r w:rsidRPr="00B51409">
              <w:rPr>
                <w:rFonts w:ascii="Arial" w:hAnsi="Arial" w:cs="Arial"/>
                <w:noProof/>
                <w:webHidden/>
                <w:sz w:val="24"/>
                <w:szCs w:val="24"/>
              </w:rPr>
              <w:fldChar w:fldCharType="separate"/>
            </w:r>
            <w:r w:rsidRPr="00B51409">
              <w:rPr>
                <w:rFonts w:ascii="Arial" w:hAnsi="Arial" w:cs="Arial"/>
                <w:noProof/>
                <w:webHidden/>
                <w:sz w:val="24"/>
                <w:szCs w:val="24"/>
              </w:rPr>
              <w:t>5</w:t>
            </w:r>
            <w:r w:rsidRPr="00B51409">
              <w:rPr>
                <w:rFonts w:ascii="Arial" w:hAnsi="Arial" w:cs="Arial"/>
                <w:noProof/>
                <w:webHidden/>
                <w:sz w:val="24"/>
                <w:szCs w:val="24"/>
              </w:rPr>
              <w:fldChar w:fldCharType="end"/>
            </w:r>
          </w:hyperlink>
        </w:p>
        <w:p w:rsidR="00B51409" w:rsidRPr="00B51409" w:rsidRDefault="00B51409">
          <w:pPr>
            <w:pStyle w:val="TDC1"/>
            <w:tabs>
              <w:tab w:val="right" w:leader="dot" w:pos="8828"/>
            </w:tabs>
            <w:rPr>
              <w:rFonts w:eastAsiaTheme="minorEastAsia" w:cs="Arial"/>
              <w:noProof/>
              <w:szCs w:val="24"/>
              <w:lang w:eastAsia="es-CR"/>
            </w:rPr>
          </w:pPr>
          <w:hyperlink w:anchor="_Toc479697027" w:history="1">
            <w:r w:rsidRPr="00B51409">
              <w:rPr>
                <w:rStyle w:val="Hipervnculo"/>
                <w:rFonts w:cs="Arial"/>
                <w:b/>
                <w:noProof/>
                <w:szCs w:val="24"/>
              </w:rPr>
              <w:t>Conclusiones</w:t>
            </w:r>
            <w:r w:rsidRPr="00B51409">
              <w:rPr>
                <w:rFonts w:cs="Arial"/>
                <w:noProof/>
                <w:webHidden/>
                <w:szCs w:val="24"/>
              </w:rPr>
              <w:tab/>
            </w:r>
            <w:r w:rsidRPr="00B51409">
              <w:rPr>
                <w:rFonts w:cs="Arial"/>
                <w:noProof/>
                <w:webHidden/>
                <w:szCs w:val="24"/>
              </w:rPr>
              <w:fldChar w:fldCharType="begin"/>
            </w:r>
            <w:r w:rsidRPr="00B51409">
              <w:rPr>
                <w:rFonts w:cs="Arial"/>
                <w:noProof/>
                <w:webHidden/>
                <w:szCs w:val="24"/>
              </w:rPr>
              <w:instrText xml:space="preserve"> PAGEREF _Toc479697027 \h </w:instrText>
            </w:r>
            <w:r w:rsidRPr="00B51409">
              <w:rPr>
                <w:rFonts w:cs="Arial"/>
                <w:noProof/>
                <w:webHidden/>
                <w:szCs w:val="24"/>
              </w:rPr>
            </w:r>
            <w:r w:rsidRPr="00B51409">
              <w:rPr>
                <w:rFonts w:cs="Arial"/>
                <w:noProof/>
                <w:webHidden/>
                <w:szCs w:val="24"/>
              </w:rPr>
              <w:fldChar w:fldCharType="separate"/>
            </w:r>
            <w:r w:rsidRPr="00B51409">
              <w:rPr>
                <w:rFonts w:cs="Arial"/>
                <w:noProof/>
                <w:webHidden/>
                <w:szCs w:val="24"/>
              </w:rPr>
              <w:t>6</w:t>
            </w:r>
            <w:r w:rsidRPr="00B51409">
              <w:rPr>
                <w:rFonts w:cs="Arial"/>
                <w:noProof/>
                <w:webHidden/>
                <w:szCs w:val="24"/>
              </w:rPr>
              <w:fldChar w:fldCharType="end"/>
            </w:r>
          </w:hyperlink>
        </w:p>
        <w:p w:rsidR="00B51409" w:rsidRPr="00B51409" w:rsidRDefault="00B51409">
          <w:pPr>
            <w:pStyle w:val="TDC1"/>
            <w:tabs>
              <w:tab w:val="right" w:leader="dot" w:pos="8828"/>
            </w:tabs>
            <w:rPr>
              <w:rFonts w:eastAsiaTheme="minorEastAsia" w:cs="Arial"/>
              <w:noProof/>
              <w:szCs w:val="24"/>
              <w:lang w:eastAsia="es-CR"/>
            </w:rPr>
          </w:pPr>
          <w:hyperlink w:anchor="_Toc479697028" w:history="1">
            <w:r w:rsidRPr="00B51409">
              <w:rPr>
                <w:rStyle w:val="Hipervnculo"/>
                <w:rFonts w:cs="Arial"/>
                <w:b/>
                <w:noProof/>
                <w:szCs w:val="24"/>
              </w:rPr>
              <w:t>Recomendaciones</w:t>
            </w:r>
            <w:r w:rsidRPr="00B51409">
              <w:rPr>
                <w:rFonts w:cs="Arial"/>
                <w:noProof/>
                <w:webHidden/>
                <w:szCs w:val="24"/>
              </w:rPr>
              <w:tab/>
            </w:r>
            <w:r w:rsidRPr="00B51409">
              <w:rPr>
                <w:rFonts w:cs="Arial"/>
                <w:noProof/>
                <w:webHidden/>
                <w:szCs w:val="24"/>
              </w:rPr>
              <w:fldChar w:fldCharType="begin"/>
            </w:r>
            <w:r w:rsidRPr="00B51409">
              <w:rPr>
                <w:rFonts w:cs="Arial"/>
                <w:noProof/>
                <w:webHidden/>
                <w:szCs w:val="24"/>
              </w:rPr>
              <w:instrText xml:space="preserve"> PAGEREF _Toc479697028 \h </w:instrText>
            </w:r>
            <w:r w:rsidRPr="00B51409">
              <w:rPr>
                <w:rFonts w:cs="Arial"/>
                <w:noProof/>
                <w:webHidden/>
                <w:szCs w:val="24"/>
              </w:rPr>
            </w:r>
            <w:r w:rsidRPr="00B51409">
              <w:rPr>
                <w:rFonts w:cs="Arial"/>
                <w:noProof/>
                <w:webHidden/>
                <w:szCs w:val="24"/>
              </w:rPr>
              <w:fldChar w:fldCharType="separate"/>
            </w:r>
            <w:r w:rsidRPr="00B51409">
              <w:rPr>
                <w:rFonts w:cs="Arial"/>
                <w:noProof/>
                <w:webHidden/>
                <w:szCs w:val="24"/>
              </w:rPr>
              <w:t>7</w:t>
            </w:r>
            <w:r w:rsidRPr="00B51409">
              <w:rPr>
                <w:rFonts w:cs="Arial"/>
                <w:noProof/>
                <w:webHidden/>
                <w:szCs w:val="24"/>
              </w:rPr>
              <w:fldChar w:fldCharType="end"/>
            </w:r>
          </w:hyperlink>
        </w:p>
        <w:p w:rsidR="00B51409" w:rsidRPr="00B51409" w:rsidRDefault="00B51409">
          <w:pPr>
            <w:pStyle w:val="TDC1"/>
            <w:tabs>
              <w:tab w:val="right" w:leader="dot" w:pos="8828"/>
            </w:tabs>
            <w:rPr>
              <w:rFonts w:eastAsiaTheme="minorEastAsia" w:cs="Arial"/>
              <w:noProof/>
              <w:szCs w:val="24"/>
              <w:lang w:eastAsia="es-CR"/>
            </w:rPr>
          </w:pPr>
          <w:hyperlink w:anchor="_Toc479697029" w:history="1">
            <w:r w:rsidRPr="00B51409">
              <w:rPr>
                <w:rStyle w:val="Hipervnculo"/>
                <w:rFonts w:cs="Arial"/>
                <w:b/>
                <w:noProof/>
                <w:szCs w:val="24"/>
              </w:rPr>
              <w:t>Anexos</w:t>
            </w:r>
            <w:r w:rsidRPr="00B51409">
              <w:rPr>
                <w:rFonts w:cs="Arial"/>
                <w:noProof/>
                <w:webHidden/>
                <w:szCs w:val="24"/>
              </w:rPr>
              <w:tab/>
            </w:r>
            <w:r w:rsidRPr="00B51409">
              <w:rPr>
                <w:rFonts w:cs="Arial"/>
                <w:noProof/>
                <w:webHidden/>
                <w:szCs w:val="24"/>
              </w:rPr>
              <w:fldChar w:fldCharType="begin"/>
            </w:r>
            <w:r w:rsidRPr="00B51409">
              <w:rPr>
                <w:rFonts w:cs="Arial"/>
                <w:noProof/>
                <w:webHidden/>
                <w:szCs w:val="24"/>
              </w:rPr>
              <w:instrText xml:space="preserve"> PAGEREF _Toc479697029 \h </w:instrText>
            </w:r>
            <w:r w:rsidRPr="00B51409">
              <w:rPr>
                <w:rFonts w:cs="Arial"/>
                <w:noProof/>
                <w:webHidden/>
                <w:szCs w:val="24"/>
              </w:rPr>
            </w:r>
            <w:r w:rsidRPr="00B51409">
              <w:rPr>
                <w:rFonts w:cs="Arial"/>
                <w:noProof/>
                <w:webHidden/>
                <w:szCs w:val="24"/>
              </w:rPr>
              <w:fldChar w:fldCharType="separate"/>
            </w:r>
            <w:r w:rsidRPr="00B51409">
              <w:rPr>
                <w:rFonts w:cs="Arial"/>
                <w:noProof/>
                <w:webHidden/>
                <w:szCs w:val="24"/>
              </w:rPr>
              <w:t>9</w:t>
            </w:r>
            <w:r w:rsidRPr="00B51409">
              <w:rPr>
                <w:rFonts w:cs="Arial"/>
                <w:noProof/>
                <w:webHidden/>
                <w:szCs w:val="24"/>
              </w:rPr>
              <w:fldChar w:fldCharType="end"/>
            </w:r>
          </w:hyperlink>
        </w:p>
        <w:p w:rsidR="00D92F8C" w:rsidRPr="00B51409" w:rsidRDefault="00D92F8C">
          <w:pPr>
            <w:rPr>
              <w:rFonts w:ascii="Arial" w:hAnsi="Arial" w:cs="Arial"/>
              <w:sz w:val="24"/>
              <w:szCs w:val="24"/>
            </w:rPr>
          </w:pPr>
          <w:r w:rsidRPr="00B51409">
            <w:rPr>
              <w:rFonts w:ascii="Arial" w:hAnsi="Arial" w:cs="Arial"/>
              <w:b/>
              <w:sz w:val="24"/>
              <w:szCs w:val="24"/>
              <w:lang w:val="es-ES"/>
              <w:rPrChange w:id="8" w:author="Andre Rojas" w:date="2017-04-11T17:03:00Z">
                <w:rPr>
                  <w:b/>
                  <w:lang w:val="es-ES"/>
                </w:rPr>
              </w:rPrChange>
            </w:rPr>
            <w:fldChar w:fldCharType="end"/>
          </w:r>
        </w:p>
      </w:sdtContent>
    </w:sdt>
    <w:p w:rsidR="00531415" w:rsidRPr="004C13C1" w:rsidRDefault="00531415">
      <w:pPr>
        <w:rPr>
          <w:rFonts w:ascii="Arial" w:hAnsi="Arial" w:cs="Arial"/>
          <w:sz w:val="24"/>
          <w:szCs w:val="24"/>
        </w:rPr>
      </w:pPr>
      <w:r w:rsidRPr="004C13C1">
        <w:rPr>
          <w:rFonts w:ascii="Arial" w:hAnsi="Arial" w:cs="Arial"/>
          <w:sz w:val="24"/>
          <w:szCs w:val="24"/>
        </w:rPr>
        <w:br w:type="page"/>
      </w:r>
    </w:p>
    <w:p w:rsidR="00531415" w:rsidRPr="00AC6F33" w:rsidRDefault="00531415" w:rsidP="00797BCB">
      <w:pPr>
        <w:pStyle w:val="Ttulo1"/>
        <w:rPr>
          <w:b/>
          <w:rPrChange w:id="9" w:author="Andre Rojas" w:date="2017-04-11T17:03:00Z">
            <w:rPr/>
          </w:rPrChange>
        </w:rPr>
      </w:pPr>
      <w:bookmarkStart w:id="10" w:name="_Toc479679518"/>
      <w:bookmarkStart w:id="11" w:name="_Toc479697020"/>
      <w:r w:rsidRPr="00AC6F33">
        <w:rPr>
          <w:b/>
          <w:rPrChange w:id="12" w:author="Andre Rojas" w:date="2017-04-11T17:03:00Z">
            <w:rPr/>
          </w:rPrChange>
        </w:rPr>
        <w:lastRenderedPageBreak/>
        <w:t>Justificación</w:t>
      </w:r>
      <w:bookmarkEnd w:id="10"/>
      <w:bookmarkEnd w:id="11"/>
    </w:p>
    <w:p w:rsidR="004C13C1" w:rsidRDefault="004C13C1">
      <w:pPr>
        <w:rPr>
          <w:rFonts w:ascii="Arial" w:hAnsi="Arial" w:cs="Arial"/>
          <w:sz w:val="24"/>
          <w:szCs w:val="24"/>
        </w:rPr>
      </w:pPr>
    </w:p>
    <w:p w:rsidR="009868AF" w:rsidRDefault="009868AF">
      <w:pPr>
        <w:jc w:val="both"/>
        <w:rPr>
          <w:rFonts w:ascii="Arial" w:hAnsi="Arial" w:cs="Arial"/>
          <w:sz w:val="24"/>
          <w:szCs w:val="24"/>
        </w:rPr>
        <w:pPrChange w:id="13" w:author="Andre Rojas" w:date="2017-04-11T17:03:00Z">
          <w:pPr/>
        </w:pPrChange>
      </w:pPr>
      <w:r>
        <w:rPr>
          <w:rFonts w:ascii="Arial" w:hAnsi="Arial" w:cs="Arial"/>
          <w:sz w:val="24"/>
          <w:szCs w:val="24"/>
        </w:rPr>
        <w:t>Es un sistema de matrícula, que busca como objetivo genera</w:t>
      </w:r>
      <w:r w:rsidR="00B74CFE">
        <w:rPr>
          <w:rFonts w:ascii="Arial" w:hAnsi="Arial" w:cs="Arial"/>
          <w:sz w:val="24"/>
          <w:szCs w:val="24"/>
        </w:rPr>
        <w:t>r</w:t>
      </w:r>
      <w:r>
        <w:rPr>
          <w:rFonts w:ascii="Arial" w:hAnsi="Arial" w:cs="Arial"/>
          <w:sz w:val="24"/>
          <w:szCs w:val="24"/>
        </w:rPr>
        <w:t xml:space="preserve"> la matricula en línea de los estudiantes regulares de una universidad. Para ello se desarrollará una</w:t>
      </w:r>
      <w:r w:rsidR="00B74CFE">
        <w:rPr>
          <w:rFonts w:ascii="Arial" w:hAnsi="Arial" w:cs="Arial"/>
          <w:sz w:val="24"/>
          <w:szCs w:val="24"/>
        </w:rPr>
        <w:t xml:space="preserve"> página para realizar esta acción</w:t>
      </w:r>
      <w:r>
        <w:rPr>
          <w:rFonts w:ascii="Arial" w:hAnsi="Arial" w:cs="Arial"/>
          <w:sz w:val="24"/>
          <w:szCs w:val="24"/>
        </w:rPr>
        <w:t xml:space="preserve">. </w:t>
      </w:r>
    </w:p>
    <w:p w:rsidR="009868AF" w:rsidRDefault="009868AF">
      <w:pPr>
        <w:jc w:val="both"/>
        <w:rPr>
          <w:rFonts w:ascii="Arial" w:hAnsi="Arial" w:cs="Arial"/>
          <w:sz w:val="24"/>
          <w:szCs w:val="24"/>
        </w:rPr>
        <w:pPrChange w:id="14" w:author="Andre Rojas" w:date="2017-04-11T17:03:00Z">
          <w:pPr/>
        </w:pPrChange>
      </w:pPr>
      <w:r>
        <w:rPr>
          <w:rFonts w:ascii="Arial" w:hAnsi="Arial" w:cs="Arial"/>
          <w:sz w:val="24"/>
          <w:szCs w:val="24"/>
        </w:rPr>
        <w:t xml:space="preserve">Mediante este proyecto el estudiante podrá registrarse y se le enviará un código de verificación. Dado </w:t>
      </w:r>
      <w:r w:rsidR="0094282F">
        <w:rPr>
          <w:rFonts w:ascii="Arial" w:hAnsi="Arial" w:cs="Arial"/>
          <w:sz w:val="24"/>
          <w:szCs w:val="24"/>
        </w:rPr>
        <w:t xml:space="preserve">esto, </w:t>
      </w:r>
      <w:r>
        <w:rPr>
          <w:rFonts w:ascii="Arial" w:hAnsi="Arial" w:cs="Arial"/>
          <w:sz w:val="24"/>
          <w:szCs w:val="24"/>
        </w:rPr>
        <w:t xml:space="preserve">el estudiante deberá ingresar a la página de la universidad e ingresar el código de verificación </w:t>
      </w:r>
      <w:r w:rsidR="0094282F">
        <w:rPr>
          <w:rFonts w:ascii="Arial" w:hAnsi="Arial" w:cs="Arial"/>
          <w:sz w:val="24"/>
          <w:szCs w:val="24"/>
        </w:rPr>
        <w:t>para que pueda acceder al registro de los cursos aprobados (dónde puede ver la cantidad de créditos que posee), también puede ver el porcentaje avanzado de la carrera.</w:t>
      </w:r>
    </w:p>
    <w:p w:rsidR="0094282F" w:rsidRDefault="0094282F">
      <w:pPr>
        <w:jc w:val="both"/>
        <w:rPr>
          <w:rFonts w:ascii="Arial" w:hAnsi="Arial" w:cs="Arial"/>
          <w:sz w:val="24"/>
          <w:szCs w:val="24"/>
        </w:rPr>
        <w:pPrChange w:id="15" w:author="Andre Rojas" w:date="2017-04-11T17:03:00Z">
          <w:pPr/>
        </w:pPrChange>
      </w:pPr>
      <w:r>
        <w:rPr>
          <w:rFonts w:ascii="Arial" w:hAnsi="Arial" w:cs="Arial"/>
          <w:sz w:val="24"/>
          <w:szCs w:val="24"/>
        </w:rPr>
        <w:t xml:space="preserve">Para realizar la matricula, debe seleccionar los cursos que tienen a la par la palabra “matricular” y seleccionar los horarios en que desee llevar los cursos, el estudiante selecciona los cursos que desea llevar, después se debe picar en “finalizar matricula”. </w:t>
      </w:r>
    </w:p>
    <w:p w:rsidR="0094282F" w:rsidRDefault="0094282F">
      <w:pPr>
        <w:jc w:val="both"/>
        <w:rPr>
          <w:rFonts w:ascii="Arial" w:hAnsi="Arial" w:cs="Arial"/>
          <w:sz w:val="24"/>
          <w:szCs w:val="24"/>
        </w:rPr>
        <w:pPrChange w:id="16" w:author="Andre Rojas" w:date="2017-04-11T17:03:00Z">
          <w:pPr/>
        </w:pPrChange>
      </w:pPr>
      <w:r>
        <w:rPr>
          <w:rFonts w:ascii="Arial" w:hAnsi="Arial" w:cs="Arial"/>
          <w:sz w:val="24"/>
          <w:szCs w:val="24"/>
        </w:rPr>
        <w:t>Cuando ya esto proceda solo faltaría realizar el pago dicho cuatrimestre. Si el estudiante posee beca académica, se le realizar</w:t>
      </w:r>
      <w:r w:rsidR="002979E7">
        <w:rPr>
          <w:rFonts w:ascii="Arial" w:hAnsi="Arial" w:cs="Arial"/>
          <w:sz w:val="24"/>
          <w:szCs w:val="24"/>
        </w:rPr>
        <w:t xml:space="preserve">á el descuento aplicado su convenio. </w:t>
      </w:r>
    </w:p>
    <w:p w:rsidR="002979E7" w:rsidRDefault="002979E7">
      <w:pPr>
        <w:jc w:val="both"/>
        <w:rPr>
          <w:rFonts w:ascii="Arial" w:hAnsi="Arial" w:cs="Arial"/>
          <w:sz w:val="24"/>
          <w:szCs w:val="24"/>
        </w:rPr>
        <w:pPrChange w:id="17" w:author="Andre Rojas" w:date="2017-04-11T17:03:00Z">
          <w:pPr/>
        </w:pPrChange>
      </w:pPr>
      <w:r>
        <w:rPr>
          <w:rFonts w:ascii="Arial" w:hAnsi="Arial" w:cs="Arial"/>
          <w:sz w:val="24"/>
          <w:szCs w:val="24"/>
        </w:rPr>
        <w:t xml:space="preserve">Para ello la universidad deberá actualizar la información personal de cada estudiante en el sistema y así se podrán hacer las matriculas correspondientes sin necesidad de ir directamente a la universidad. </w:t>
      </w:r>
    </w:p>
    <w:p w:rsidR="00531415" w:rsidRPr="004C13C1" w:rsidRDefault="00531415">
      <w:pPr>
        <w:rPr>
          <w:rFonts w:ascii="Arial" w:hAnsi="Arial" w:cs="Arial"/>
          <w:sz w:val="24"/>
          <w:szCs w:val="24"/>
        </w:rPr>
      </w:pPr>
      <w:r w:rsidRPr="004C13C1">
        <w:rPr>
          <w:rFonts w:ascii="Arial" w:hAnsi="Arial" w:cs="Arial"/>
          <w:sz w:val="24"/>
          <w:szCs w:val="24"/>
        </w:rPr>
        <w:br w:type="page"/>
      </w:r>
    </w:p>
    <w:p w:rsidR="00531415" w:rsidRPr="00AC6F33" w:rsidRDefault="00531415" w:rsidP="00797BCB">
      <w:pPr>
        <w:pStyle w:val="Ttulo1"/>
        <w:rPr>
          <w:b/>
          <w:rPrChange w:id="18" w:author="Andre Rojas" w:date="2017-04-11T17:03:00Z">
            <w:rPr/>
          </w:rPrChange>
        </w:rPr>
      </w:pPr>
      <w:bookmarkStart w:id="19" w:name="_Toc479679519"/>
      <w:bookmarkStart w:id="20" w:name="_Toc479697021"/>
      <w:r w:rsidRPr="00AC6F33">
        <w:rPr>
          <w:b/>
          <w:rPrChange w:id="21" w:author="Andre Rojas" w:date="2017-04-11T17:03:00Z">
            <w:rPr/>
          </w:rPrChange>
        </w:rPr>
        <w:lastRenderedPageBreak/>
        <w:t>Objetivos</w:t>
      </w:r>
      <w:bookmarkEnd w:id="19"/>
      <w:bookmarkEnd w:id="20"/>
    </w:p>
    <w:p w:rsidR="00AC6F33" w:rsidRPr="00AC6F33" w:rsidRDefault="00AC6F33" w:rsidP="00AC6F33">
      <w:pPr>
        <w:rPr>
          <w:ins w:id="22" w:author="Andre Rojas" w:date="2017-04-11T17:03:00Z"/>
        </w:rPr>
      </w:pPr>
    </w:p>
    <w:p w:rsidR="00531415" w:rsidRPr="00AC6F33" w:rsidRDefault="00531415" w:rsidP="00AC6F33">
      <w:pPr>
        <w:pStyle w:val="Ttulo2"/>
        <w:rPr>
          <w:rFonts w:cs="Arial"/>
        </w:rPr>
      </w:pPr>
      <w:bookmarkStart w:id="23" w:name="_Toc479679520"/>
      <w:bookmarkStart w:id="24" w:name="_Toc479697022"/>
      <w:r w:rsidRPr="00AC6F33">
        <w:rPr>
          <w:sz w:val="28"/>
          <w:rPrChange w:id="25" w:author="Andre Rojas" w:date="2017-04-11T17:03:00Z">
            <w:rPr/>
          </w:rPrChange>
        </w:rPr>
        <w:t>Objetivo General</w:t>
      </w:r>
      <w:bookmarkEnd w:id="23"/>
      <w:bookmarkEnd w:id="24"/>
    </w:p>
    <w:p w:rsidR="00531415" w:rsidRDefault="00531415" w:rsidP="00531415">
      <w:pPr>
        <w:rPr>
          <w:del w:id="26" w:author="Andre Rojas" w:date="2017-04-11T17:03:00Z"/>
          <w:rFonts w:ascii="Arial" w:hAnsi="Arial" w:cs="Arial"/>
          <w:sz w:val="24"/>
          <w:szCs w:val="24"/>
        </w:rPr>
      </w:pPr>
    </w:p>
    <w:p w:rsidR="002979E7" w:rsidRPr="00AC6F33" w:rsidRDefault="002979E7">
      <w:pPr>
        <w:pStyle w:val="Prrafodelista"/>
        <w:numPr>
          <w:ilvl w:val="0"/>
          <w:numId w:val="5"/>
        </w:numPr>
        <w:jc w:val="both"/>
        <w:rPr>
          <w:rFonts w:ascii="Arial" w:hAnsi="Arial" w:cs="Arial"/>
          <w:sz w:val="24"/>
          <w:szCs w:val="24"/>
        </w:rPr>
        <w:pPrChange w:id="27" w:author="Andre Rojas" w:date="2017-04-11T17:03:00Z">
          <w:pPr/>
        </w:pPrChange>
      </w:pPr>
      <w:r w:rsidRPr="00AC6F33">
        <w:rPr>
          <w:rFonts w:ascii="Arial" w:hAnsi="Arial" w:cs="Arial"/>
          <w:sz w:val="24"/>
          <w:szCs w:val="24"/>
        </w:rPr>
        <w:t>Desarrollar una aplicación en Visual Studio 2015 C#, que permita profundizar en la programación web y poner en práctica los temas de todos los conocimientos adquiridos durante el curso.</w:t>
      </w:r>
    </w:p>
    <w:p w:rsidR="00B841A1" w:rsidRPr="004C13C1" w:rsidRDefault="00B841A1" w:rsidP="00531415">
      <w:pPr>
        <w:rPr>
          <w:rFonts w:ascii="Arial" w:hAnsi="Arial" w:cs="Arial"/>
          <w:sz w:val="24"/>
          <w:szCs w:val="24"/>
        </w:rPr>
      </w:pPr>
    </w:p>
    <w:p w:rsidR="002979E7" w:rsidRPr="00AC6F33" w:rsidRDefault="00531415" w:rsidP="00AC6F33">
      <w:pPr>
        <w:pStyle w:val="Ttulo2"/>
        <w:rPr>
          <w:sz w:val="28"/>
          <w:rPrChange w:id="28" w:author="Andre Rojas" w:date="2017-04-11T17:03:00Z">
            <w:rPr/>
          </w:rPrChange>
        </w:rPr>
      </w:pPr>
      <w:bookmarkStart w:id="29" w:name="_Toc479679521"/>
      <w:bookmarkStart w:id="30" w:name="_Toc479697023"/>
      <w:r w:rsidRPr="00AC6F33">
        <w:rPr>
          <w:sz w:val="28"/>
          <w:rPrChange w:id="31" w:author="Andre Rojas" w:date="2017-04-11T17:03:00Z">
            <w:rPr/>
          </w:rPrChange>
        </w:rPr>
        <w:t>Objetivos Específicos</w:t>
      </w:r>
      <w:bookmarkEnd w:id="29"/>
      <w:bookmarkEnd w:id="30"/>
    </w:p>
    <w:p w:rsidR="002979E7" w:rsidRDefault="002979E7">
      <w:pPr>
        <w:rPr>
          <w:del w:id="32" w:author="Andre Rojas" w:date="2017-04-11T17:03:00Z"/>
          <w:rFonts w:ascii="Arial" w:hAnsi="Arial" w:cs="Arial"/>
          <w:sz w:val="24"/>
          <w:szCs w:val="24"/>
        </w:rPr>
      </w:pPr>
    </w:p>
    <w:p w:rsidR="002979E7" w:rsidRDefault="002979E7">
      <w:pPr>
        <w:pStyle w:val="Prrafodelista"/>
        <w:numPr>
          <w:ilvl w:val="0"/>
          <w:numId w:val="1"/>
        </w:numPr>
        <w:jc w:val="both"/>
        <w:rPr>
          <w:rFonts w:ascii="Arial" w:hAnsi="Arial" w:cs="Arial"/>
          <w:sz w:val="24"/>
          <w:szCs w:val="24"/>
        </w:rPr>
        <w:pPrChange w:id="33" w:author="Andre Rojas" w:date="2017-04-11T17:03:00Z">
          <w:pPr>
            <w:pStyle w:val="Prrafodelista"/>
            <w:numPr>
              <w:numId w:val="1"/>
            </w:numPr>
            <w:ind w:left="1068" w:hanging="360"/>
          </w:pPr>
        </w:pPrChange>
      </w:pPr>
      <w:r>
        <w:rPr>
          <w:rFonts w:ascii="Arial" w:hAnsi="Arial" w:cs="Arial"/>
          <w:sz w:val="24"/>
          <w:szCs w:val="24"/>
        </w:rPr>
        <w:t>Trabajar en un proyecto de mediano alcance con herramientas de relevancia en el mercado laboral.</w:t>
      </w:r>
    </w:p>
    <w:p w:rsidR="002979E7" w:rsidRDefault="002979E7">
      <w:pPr>
        <w:pStyle w:val="Prrafodelista"/>
        <w:numPr>
          <w:ilvl w:val="0"/>
          <w:numId w:val="1"/>
        </w:numPr>
        <w:jc w:val="both"/>
        <w:rPr>
          <w:rFonts w:ascii="Arial" w:hAnsi="Arial" w:cs="Arial"/>
          <w:sz w:val="24"/>
          <w:szCs w:val="24"/>
        </w:rPr>
        <w:pPrChange w:id="34" w:author="Andre Rojas" w:date="2017-04-11T17:03:00Z">
          <w:pPr>
            <w:pStyle w:val="Prrafodelista"/>
            <w:numPr>
              <w:numId w:val="1"/>
            </w:numPr>
            <w:ind w:left="1068" w:hanging="360"/>
          </w:pPr>
        </w:pPrChange>
      </w:pPr>
      <w:r>
        <w:rPr>
          <w:rFonts w:ascii="Arial" w:hAnsi="Arial" w:cs="Arial"/>
          <w:sz w:val="24"/>
          <w:szCs w:val="24"/>
        </w:rPr>
        <w:t>Realizar el proyecto con una arquitectura de n capas.</w:t>
      </w:r>
    </w:p>
    <w:p w:rsidR="002979E7" w:rsidRDefault="002979E7">
      <w:pPr>
        <w:pStyle w:val="Prrafodelista"/>
        <w:numPr>
          <w:ilvl w:val="0"/>
          <w:numId w:val="1"/>
        </w:numPr>
        <w:jc w:val="both"/>
        <w:rPr>
          <w:rFonts w:ascii="Arial" w:hAnsi="Arial" w:cs="Arial"/>
          <w:sz w:val="24"/>
          <w:szCs w:val="24"/>
        </w:rPr>
        <w:pPrChange w:id="35" w:author="Andre Rojas" w:date="2017-04-11T17:03:00Z">
          <w:pPr>
            <w:pStyle w:val="Prrafodelista"/>
            <w:numPr>
              <w:numId w:val="1"/>
            </w:numPr>
            <w:ind w:left="1068" w:hanging="360"/>
          </w:pPr>
        </w:pPrChange>
      </w:pPr>
      <w:r>
        <w:rPr>
          <w:rFonts w:ascii="Arial" w:hAnsi="Arial" w:cs="Arial"/>
          <w:sz w:val="24"/>
          <w:szCs w:val="24"/>
        </w:rPr>
        <w:t>Desarrollar un sistema funcional para un sistema de matrículas para una universidad.</w:t>
      </w:r>
    </w:p>
    <w:p w:rsidR="00531415" w:rsidRPr="002979E7" w:rsidRDefault="00531415" w:rsidP="002979E7">
      <w:pPr>
        <w:pStyle w:val="Prrafodelista"/>
        <w:numPr>
          <w:ilvl w:val="0"/>
          <w:numId w:val="1"/>
        </w:numPr>
        <w:rPr>
          <w:rFonts w:ascii="Arial" w:hAnsi="Arial" w:cs="Arial"/>
          <w:sz w:val="24"/>
          <w:szCs w:val="24"/>
        </w:rPr>
      </w:pPr>
      <w:r w:rsidRPr="002979E7">
        <w:rPr>
          <w:rFonts w:ascii="Arial" w:hAnsi="Arial" w:cs="Arial"/>
          <w:sz w:val="24"/>
          <w:szCs w:val="24"/>
        </w:rPr>
        <w:br w:type="page"/>
      </w:r>
    </w:p>
    <w:p w:rsidR="00531415" w:rsidRPr="00732377" w:rsidRDefault="00531415" w:rsidP="00797BCB">
      <w:pPr>
        <w:pStyle w:val="Ttulo1"/>
        <w:rPr>
          <w:b/>
          <w:rPrChange w:id="36" w:author="Andre Rojas" w:date="2017-04-11T17:03:00Z">
            <w:rPr/>
          </w:rPrChange>
        </w:rPr>
      </w:pPr>
      <w:bookmarkStart w:id="37" w:name="_Toc479679522"/>
      <w:bookmarkStart w:id="38" w:name="_Toc479697024"/>
      <w:r w:rsidRPr="00732377">
        <w:rPr>
          <w:b/>
          <w:rPrChange w:id="39" w:author="Andre Rojas" w:date="2017-04-11T17:03:00Z">
            <w:rPr/>
          </w:rPrChange>
        </w:rPr>
        <w:lastRenderedPageBreak/>
        <w:t>Alcances</w:t>
      </w:r>
      <w:r w:rsidR="002865DC" w:rsidRPr="00732377">
        <w:rPr>
          <w:b/>
          <w:rPrChange w:id="40" w:author="Andre Rojas" w:date="2017-04-11T17:03:00Z">
            <w:rPr/>
          </w:rPrChange>
        </w:rPr>
        <w:t xml:space="preserve"> y Limitaciones</w:t>
      </w:r>
      <w:r w:rsidRPr="00732377">
        <w:rPr>
          <w:b/>
          <w:rPrChange w:id="41" w:author="Andre Rojas" w:date="2017-04-11T17:03:00Z">
            <w:rPr/>
          </w:rPrChange>
        </w:rPr>
        <w:t xml:space="preserve"> del Proyecto</w:t>
      </w:r>
      <w:bookmarkEnd w:id="37"/>
      <w:bookmarkEnd w:id="38"/>
    </w:p>
    <w:p w:rsidR="002865DC" w:rsidRPr="002865DC" w:rsidRDefault="002865DC" w:rsidP="002865DC"/>
    <w:p w:rsidR="00531415" w:rsidRPr="00732377" w:rsidRDefault="002865DC" w:rsidP="002865DC">
      <w:pPr>
        <w:pStyle w:val="Ttulo2"/>
        <w:rPr>
          <w:sz w:val="28"/>
          <w:rPrChange w:id="42" w:author="Andre Rojas" w:date="2017-04-11T17:03:00Z">
            <w:rPr/>
          </w:rPrChange>
        </w:rPr>
      </w:pPr>
      <w:bookmarkStart w:id="43" w:name="_Toc479679523"/>
      <w:bookmarkStart w:id="44" w:name="_Toc479697025"/>
      <w:r w:rsidRPr="00732377">
        <w:rPr>
          <w:sz w:val="28"/>
          <w:rPrChange w:id="45" w:author="Andre Rojas" w:date="2017-04-11T17:03:00Z">
            <w:rPr/>
          </w:rPrChange>
        </w:rPr>
        <w:t>Alcances</w:t>
      </w:r>
      <w:bookmarkEnd w:id="43"/>
      <w:bookmarkEnd w:id="44"/>
    </w:p>
    <w:p w:rsidR="002865DC" w:rsidRPr="002865DC" w:rsidRDefault="005734BB">
      <w:pPr>
        <w:pStyle w:val="Prrafodelista"/>
        <w:numPr>
          <w:ilvl w:val="0"/>
          <w:numId w:val="2"/>
        </w:numPr>
        <w:jc w:val="both"/>
        <w:rPr>
          <w:rFonts w:ascii="Arial" w:hAnsi="Arial" w:cs="Arial"/>
          <w:sz w:val="24"/>
          <w:szCs w:val="24"/>
        </w:rPr>
        <w:pPrChange w:id="46" w:author="Andre Rojas" w:date="2017-04-11T17:03:00Z">
          <w:pPr>
            <w:pStyle w:val="Prrafodelista"/>
            <w:numPr>
              <w:numId w:val="2"/>
            </w:numPr>
            <w:ind w:hanging="360"/>
          </w:pPr>
        </w:pPrChange>
      </w:pPr>
      <w:r w:rsidRPr="002865DC">
        <w:rPr>
          <w:rFonts w:ascii="Arial" w:hAnsi="Arial" w:cs="Arial"/>
          <w:sz w:val="24"/>
          <w:szCs w:val="24"/>
        </w:rPr>
        <w:t xml:space="preserve">Encontrar un método </w:t>
      </w:r>
      <w:r w:rsidR="002865DC" w:rsidRPr="002865DC">
        <w:rPr>
          <w:rFonts w:ascii="Arial" w:hAnsi="Arial" w:cs="Arial"/>
          <w:sz w:val="24"/>
          <w:szCs w:val="24"/>
        </w:rPr>
        <w:t>más</w:t>
      </w:r>
      <w:r w:rsidRPr="002865DC">
        <w:rPr>
          <w:rFonts w:ascii="Arial" w:hAnsi="Arial" w:cs="Arial"/>
          <w:sz w:val="24"/>
          <w:szCs w:val="24"/>
        </w:rPr>
        <w:t xml:space="preserve"> eficiente para la </w:t>
      </w:r>
      <w:r w:rsidR="002865DC" w:rsidRPr="002865DC">
        <w:rPr>
          <w:rFonts w:ascii="Arial" w:hAnsi="Arial" w:cs="Arial"/>
          <w:sz w:val="24"/>
          <w:szCs w:val="24"/>
        </w:rPr>
        <w:t>matricula</w:t>
      </w:r>
      <w:r w:rsidRPr="002865DC">
        <w:rPr>
          <w:rFonts w:ascii="Arial" w:hAnsi="Arial" w:cs="Arial"/>
          <w:sz w:val="24"/>
          <w:szCs w:val="24"/>
        </w:rPr>
        <w:t xml:space="preserve"> en línea de </w:t>
      </w:r>
      <w:r w:rsidR="002865DC" w:rsidRPr="002865DC">
        <w:rPr>
          <w:rFonts w:ascii="Arial" w:hAnsi="Arial" w:cs="Arial"/>
          <w:sz w:val="24"/>
          <w:szCs w:val="24"/>
        </w:rPr>
        <w:t>los cursos</w:t>
      </w:r>
      <w:ins w:id="47" w:author="Andre Rojas" w:date="2017-04-11T17:03:00Z">
        <w:r w:rsidR="00BF44E1">
          <w:rPr>
            <w:rFonts w:ascii="Arial" w:hAnsi="Arial" w:cs="Arial"/>
            <w:sz w:val="24"/>
            <w:szCs w:val="24"/>
          </w:rPr>
          <w:t xml:space="preserve"> de la Universidad las Antillas</w:t>
        </w:r>
      </w:ins>
      <w:r w:rsidR="002865DC" w:rsidRPr="002865DC">
        <w:rPr>
          <w:rFonts w:ascii="Arial" w:hAnsi="Arial" w:cs="Arial"/>
          <w:sz w:val="24"/>
          <w:szCs w:val="24"/>
        </w:rPr>
        <w:t>.</w:t>
      </w:r>
    </w:p>
    <w:p w:rsidR="002865DC" w:rsidRDefault="002865DC">
      <w:pPr>
        <w:pStyle w:val="Prrafodelista"/>
        <w:numPr>
          <w:ilvl w:val="1"/>
          <w:numId w:val="2"/>
        </w:numPr>
        <w:jc w:val="both"/>
        <w:rPr>
          <w:rFonts w:ascii="Arial" w:hAnsi="Arial" w:cs="Arial"/>
          <w:sz w:val="24"/>
          <w:szCs w:val="24"/>
        </w:rPr>
        <w:pPrChange w:id="48" w:author="Andre Rojas" w:date="2017-04-11T17:03:00Z">
          <w:pPr>
            <w:pStyle w:val="Prrafodelista"/>
            <w:numPr>
              <w:ilvl w:val="1"/>
              <w:numId w:val="2"/>
            </w:numPr>
            <w:ind w:left="1440" w:hanging="360"/>
          </w:pPr>
        </w:pPrChange>
      </w:pPr>
      <w:r w:rsidRPr="002865DC">
        <w:rPr>
          <w:rFonts w:ascii="Arial" w:hAnsi="Arial" w:cs="Arial"/>
          <w:sz w:val="24"/>
          <w:szCs w:val="24"/>
        </w:rPr>
        <w:t>Mejorar la aplicación de matrícula</w:t>
      </w:r>
      <w:ins w:id="49" w:author="Andre Rojas" w:date="2017-04-11T17:03:00Z">
        <w:r w:rsidR="00BF44E1">
          <w:rPr>
            <w:rFonts w:ascii="Arial" w:hAnsi="Arial" w:cs="Arial"/>
            <w:sz w:val="24"/>
            <w:szCs w:val="24"/>
          </w:rPr>
          <w:t xml:space="preserve"> en línea</w:t>
        </w:r>
      </w:ins>
      <w:r w:rsidRPr="002865DC">
        <w:rPr>
          <w:rFonts w:ascii="Arial" w:hAnsi="Arial" w:cs="Arial"/>
          <w:sz w:val="24"/>
          <w:szCs w:val="24"/>
        </w:rPr>
        <w:t>.</w:t>
      </w:r>
    </w:p>
    <w:p w:rsidR="002865DC" w:rsidRDefault="002865DC" w:rsidP="002865DC">
      <w:pPr>
        <w:rPr>
          <w:rFonts w:ascii="Arial" w:hAnsi="Arial" w:cs="Arial"/>
          <w:sz w:val="24"/>
          <w:szCs w:val="24"/>
        </w:rPr>
      </w:pPr>
    </w:p>
    <w:p w:rsidR="002865DC" w:rsidRPr="00AC6F33" w:rsidRDefault="002865DC" w:rsidP="002865DC">
      <w:pPr>
        <w:pStyle w:val="Ttulo2"/>
        <w:rPr>
          <w:sz w:val="28"/>
          <w:rPrChange w:id="50" w:author="Andre Rojas" w:date="2017-04-11T17:03:00Z">
            <w:rPr/>
          </w:rPrChange>
        </w:rPr>
      </w:pPr>
      <w:bookmarkStart w:id="51" w:name="_Toc479679524"/>
      <w:bookmarkStart w:id="52" w:name="_Toc479697026"/>
      <w:r w:rsidRPr="00732377">
        <w:rPr>
          <w:sz w:val="28"/>
          <w:rPrChange w:id="53" w:author="Andre Rojas" w:date="2017-04-11T17:03:00Z">
            <w:rPr/>
          </w:rPrChange>
        </w:rPr>
        <w:t>Limitaciones</w:t>
      </w:r>
      <w:bookmarkEnd w:id="51"/>
      <w:bookmarkEnd w:id="52"/>
    </w:p>
    <w:p w:rsidR="002865DC" w:rsidRDefault="002865DC" w:rsidP="002865DC">
      <w:pPr>
        <w:pStyle w:val="Ttulo2"/>
        <w:rPr>
          <w:del w:id="54" w:author="Andre Rojas" w:date="2017-04-11T17:03:00Z"/>
        </w:rPr>
      </w:pPr>
      <w:bookmarkStart w:id="55" w:name="_Toc479693562"/>
      <w:bookmarkEnd w:id="55"/>
    </w:p>
    <w:p w:rsidR="002865DC" w:rsidRPr="00BF44E1" w:rsidRDefault="002865DC">
      <w:pPr>
        <w:pStyle w:val="Prrafodelista"/>
        <w:numPr>
          <w:ilvl w:val="0"/>
          <w:numId w:val="2"/>
        </w:numPr>
        <w:jc w:val="both"/>
        <w:rPr>
          <w:sz w:val="24"/>
          <w:rPrChange w:id="56" w:author="Andre Rojas" w:date="2017-04-11T17:03:00Z">
            <w:rPr/>
          </w:rPrChange>
        </w:rPr>
        <w:pPrChange w:id="57" w:author="Andre Rojas" w:date="2017-04-11T17:03:00Z">
          <w:pPr>
            <w:pStyle w:val="Ttulo2"/>
            <w:numPr>
              <w:numId w:val="2"/>
            </w:numPr>
            <w:ind w:left="720" w:hanging="360"/>
          </w:pPr>
        </w:pPrChange>
      </w:pPr>
      <w:bookmarkStart w:id="58" w:name="_Toc479679525"/>
      <w:r w:rsidRPr="00BF44E1">
        <w:rPr>
          <w:rFonts w:ascii="Arial" w:hAnsi="Arial"/>
          <w:sz w:val="24"/>
          <w:rPrChange w:id="59" w:author="Andre Rojas" w:date="2017-04-11T17:03:00Z">
            <w:rPr>
              <w:sz w:val="24"/>
            </w:rPr>
          </w:rPrChange>
        </w:rPr>
        <w:t xml:space="preserve">El capital </w:t>
      </w:r>
      <w:r w:rsidR="00BF44E1" w:rsidRPr="00BF44E1">
        <w:rPr>
          <w:rFonts w:ascii="Arial" w:hAnsi="Arial"/>
          <w:sz w:val="24"/>
          <w:rPrChange w:id="60" w:author="Andre Rojas" w:date="2017-04-11T17:03:00Z">
            <w:rPr>
              <w:sz w:val="24"/>
            </w:rPr>
          </w:rPrChange>
        </w:rPr>
        <w:t xml:space="preserve">y los recursos </w:t>
      </w:r>
      <w:del w:id="61" w:author="Andre Rojas" w:date="2017-04-11T17:03:00Z">
        <w:r>
          <w:rPr>
            <w:sz w:val="24"/>
            <w:szCs w:val="24"/>
          </w:rPr>
          <w:delText>de</w:delText>
        </w:r>
      </w:del>
      <w:ins w:id="62" w:author="Andre Rojas" w:date="2017-04-11T17:03:00Z">
        <w:r w:rsidR="00BF44E1" w:rsidRPr="00BF44E1">
          <w:rPr>
            <w:rFonts w:ascii="Arial" w:hAnsi="Arial" w:cs="Arial"/>
            <w:sz w:val="24"/>
          </w:rPr>
          <w:t>poseídos por</w:t>
        </w:r>
      </w:ins>
      <w:r w:rsidR="00BF44E1" w:rsidRPr="00BF44E1">
        <w:rPr>
          <w:rFonts w:ascii="Arial" w:hAnsi="Arial"/>
          <w:sz w:val="24"/>
          <w:rPrChange w:id="63" w:author="Andre Rojas" w:date="2017-04-11T17:03:00Z">
            <w:rPr>
              <w:sz w:val="24"/>
            </w:rPr>
          </w:rPrChange>
        </w:rPr>
        <w:t xml:space="preserve"> la </w:t>
      </w:r>
      <w:del w:id="64" w:author="Andre Rojas" w:date="2017-04-11T17:03:00Z">
        <w:r>
          <w:rPr>
            <w:sz w:val="24"/>
            <w:szCs w:val="24"/>
          </w:rPr>
          <w:delText>universidad</w:delText>
        </w:r>
      </w:del>
      <w:ins w:id="65" w:author="Andre Rojas" w:date="2017-04-11T17:03:00Z">
        <w:r w:rsidR="00BF44E1" w:rsidRPr="00BF44E1">
          <w:rPr>
            <w:rFonts w:ascii="Arial" w:hAnsi="Arial" w:cs="Arial"/>
            <w:sz w:val="24"/>
          </w:rPr>
          <w:t>institución</w:t>
        </w:r>
      </w:ins>
      <w:r w:rsidRPr="00BF44E1">
        <w:rPr>
          <w:rFonts w:ascii="Arial" w:hAnsi="Arial"/>
          <w:sz w:val="24"/>
          <w:rPrChange w:id="66" w:author="Andre Rojas" w:date="2017-04-11T17:03:00Z">
            <w:rPr>
              <w:sz w:val="24"/>
            </w:rPr>
          </w:rPrChange>
        </w:rPr>
        <w:t>.</w:t>
      </w:r>
      <w:bookmarkEnd w:id="58"/>
    </w:p>
    <w:p w:rsidR="00531415" w:rsidRPr="002865DC" w:rsidRDefault="002865DC">
      <w:pPr>
        <w:pStyle w:val="Prrafodelista"/>
        <w:numPr>
          <w:ilvl w:val="0"/>
          <w:numId w:val="2"/>
        </w:numPr>
        <w:jc w:val="both"/>
        <w:pPrChange w:id="67" w:author="Andre Rojas" w:date="2017-04-11T17:03:00Z">
          <w:pPr>
            <w:pStyle w:val="Ttulo2"/>
            <w:numPr>
              <w:numId w:val="2"/>
            </w:numPr>
            <w:ind w:left="720" w:hanging="360"/>
          </w:pPr>
        </w:pPrChange>
      </w:pPr>
      <w:bookmarkStart w:id="68" w:name="_Toc479679526"/>
      <w:r w:rsidRPr="00BF44E1">
        <w:rPr>
          <w:rFonts w:ascii="Arial" w:hAnsi="Arial"/>
          <w:sz w:val="24"/>
          <w:rPrChange w:id="69" w:author="Andre Rojas" w:date="2017-04-11T17:03:00Z">
            <w:rPr>
              <w:sz w:val="24"/>
            </w:rPr>
          </w:rPrChange>
        </w:rPr>
        <w:t>Las diferentes universidades en el área, con sus diversos sistemas de matrículas</w:t>
      </w:r>
      <w:r w:rsidR="00BF44E1" w:rsidRPr="00BF44E1">
        <w:rPr>
          <w:rFonts w:ascii="Arial" w:hAnsi="Arial"/>
          <w:sz w:val="24"/>
          <w:rPrChange w:id="70" w:author="Andre Rojas" w:date="2017-04-11T17:03:00Z">
            <w:rPr>
              <w:sz w:val="24"/>
            </w:rPr>
          </w:rPrChange>
        </w:rPr>
        <w:t xml:space="preserve"> </w:t>
      </w:r>
      <w:ins w:id="71" w:author="Andre Rojas" w:date="2017-04-11T17:03:00Z">
        <w:r w:rsidR="00BF44E1" w:rsidRPr="00BF44E1">
          <w:rPr>
            <w:rFonts w:ascii="Arial" w:hAnsi="Arial" w:cs="Arial"/>
            <w:sz w:val="24"/>
          </w:rPr>
          <w:t>en línea</w:t>
        </w:r>
        <w:r w:rsidRPr="00BF44E1">
          <w:rPr>
            <w:rFonts w:ascii="Arial" w:hAnsi="Arial" w:cs="Arial"/>
            <w:sz w:val="24"/>
          </w:rPr>
          <w:t xml:space="preserve"> </w:t>
        </w:r>
      </w:ins>
      <w:r w:rsidRPr="00BF44E1">
        <w:rPr>
          <w:rFonts w:ascii="Arial" w:hAnsi="Arial"/>
          <w:sz w:val="24"/>
          <w:rPrChange w:id="72" w:author="Andre Rojas" w:date="2017-04-11T17:03:00Z">
            <w:rPr>
              <w:sz w:val="24"/>
            </w:rPr>
          </w:rPrChange>
        </w:rPr>
        <w:t>y convenios.</w:t>
      </w:r>
      <w:bookmarkEnd w:id="68"/>
      <w:r w:rsidR="00531415" w:rsidRPr="002865DC">
        <w:br w:type="page"/>
      </w:r>
    </w:p>
    <w:p w:rsidR="00531415" w:rsidRPr="00732377" w:rsidRDefault="00531415" w:rsidP="00797BCB">
      <w:pPr>
        <w:pStyle w:val="Ttulo1"/>
        <w:rPr>
          <w:b/>
          <w:rPrChange w:id="73" w:author="Andre Rojas" w:date="2017-04-11T17:03:00Z">
            <w:rPr/>
          </w:rPrChange>
        </w:rPr>
      </w:pPr>
      <w:bookmarkStart w:id="74" w:name="_Toc479679528"/>
      <w:bookmarkStart w:id="75" w:name="_Toc479697027"/>
      <w:r w:rsidRPr="00732377">
        <w:rPr>
          <w:b/>
          <w:rPrChange w:id="76" w:author="Andre Rojas" w:date="2017-04-11T17:03:00Z">
            <w:rPr/>
          </w:rPrChange>
        </w:rPr>
        <w:lastRenderedPageBreak/>
        <w:t>Conclusiones</w:t>
      </w:r>
      <w:bookmarkEnd w:id="74"/>
      <w:bookmarkEnd w:id="75"/>
    </w:p>
    <w:p w:rsidR="00531415" w:rsidRPr="004C13C1" w:rsidRDefault="00531415" w:rsidP="00531415">
      <w:pPr>
        <w:rPr>
          <w:rFonts w:ascii="Arial" w:hAnsi="Arial" w:cs="Arial"/>
          <w:sz w:val="24"/>
          <w:szCs w:val="24"/>
        </w:rPr>
      </w:pPr>
    </w:p>
    <w:p w:rsidR="00357FAA" w:rsidRDefault="00357FAA">
      <w:pPr>
        <w:jc w:val="both"/>
        <w:rPr>
          <w:rFonts w:ascii="Arial" w:hAnsi="Arial" w:cs="Arial"/>
          <w:sz w:val="24"/>
          <w:szCs w:val="24"/>
        </w:rPr>
        <w:pPrChange w:id="77" w:author="Andre Rojas" w:date="2017-04-11T17:03:00Z">
          <w:pPr/>
        </w:pPrChange>
      </w:pPr>
      <w:r>
        <w:rPr>
          <w:rFonts w:ascii="Arial" w:hAnsi="Arial" w:cs="Arial"/>
          <w:sz w:val="24"/>
          <w:szCs w:val="24"/>
        </w:rPr>
        <w:t xml:space="preserve">Esta universidad cuenta con </w:t>
      </w:r>
      <w:r w:rsidR="00B74CFE">
        <w:rPr>
          <w:rFonts w:ascii="Arial" w:hAnsi="Arial" w:cs="Arial"/>
          <w:sz w:val="24"/>
          <w:szCs w:val="24"/>
        </w:rPr>
        <w:t>una gran comunidad estudiantil,</w:t>
      </w:r>
      <w:r>
        <w:rPr>
          <w:rFonts w:ascii="Arial" w:hAnsi="Arial" w:cs="Arial"/>
          <w:sz w:val="24"/>
          <w:szCs w:val="24"/>
        </w:rPr>
        <w:t xml:space="preserve"> los cuales debe</w:t>
      </w:r>
      <w:r w:rsidR="00B74CFE">
        <w:rPr>
          <w:rFonts w:ascii="Arial" w:hAnsi="Arial" w:cs="Arial"/>
          <w:sz w:val="24"/>
          <w:szCs w:val="24"/>
        </w:rPr>
        <w:t>n</w:t>
      </w:r>
      <w:r>
        <w:rPr>
          <w:rFonts w:ascii="Arial" w:hAnsi="Arial" w:cs="Arial"/>
          <w:sz w:val="24"/>
          <w:szCs w:val="24"/>
        </w:rPr>
        <w:t xml:space="preserve"> cumplir cuatrimestralmente con los periodos de matrícula y de convalidaciones</w:t>
      </w:r>
      <w:r w:rsidR="00B74CFE">
        <w:rPr>
          <w:rFonts w:ascii="Arial" w:hAnsi="Arial" w:cs="Arial"/>
          <w:sz w:val="24"/>
          <w:szCs w:val="24"/>
        </w:rPr>
        <w:t xml:space="preserve"> correspondiente</w:t>
      </w:r>
      <w:r>
        <w:rPr>
          <w:rFonts w:ascii="Arial" w:hAnsi="Arial" w:cs="Arial"/>
          <w:sz w:val="24"/>
          <w:szCs w:val="24"/>
        </w:rPr>
        <w:t>.</w:t>
      </w:r>
    </w:p>
    <w:p w:rsidR="00BC7CF0" w:rsidRDefault="00B74CFE">
      <w:pPr>
        <w:jc w:val="both"/>
        <w:rPr>
          <w:rFonts w:ascii="Arial" w:hAnsi="Arial" w:cs="Arial"/>
          <w:sz w:val="24"/>
          <w:szCs w:val="24"/>
        </w:rPr>
        <w:pPrChange w:id="78" w:author="Andre Rojas" w:date="2017-04-11T17:03:00Z">
          <w:pPr/>
        </w:pPrChange>
      </w:pPr>
      <w:r>
        <w:rPr>
          <w:rFonts w:ascii="Arial" w:hAnsi="Arial" w:cs="Arial"/>
          <w:sz w:val="24"/>
          <w:szCs w:val="24"/>
        </w:rPr>
        <w:t>El problema radica</w:t>
      </w:r>
      <w:r w:rsidR="00357FAA">
        <w:rPr>
          <w:rFonts w:ascii="Arial" w:hAnsi="Arial" w:cs="Arial"/>
          <w:sz w:val="24"/>
          <w:szCs w:val="24"/>
        </w:rPr>
        <w:t xml:space="preserve"> en los procesos de matrícula en línea de los </w:t>
      </w:r>
      <w:r>
        <w:rPr>
          <w:rFonts w:ascii="Arial" w:hAnsi="Arial" w:cs="Arial"/>
          <w:sz w:val="24"/>
          <w:szCs w:val="24"/>
        </w:rPr>
        <w:t xml:space="preserve">distintos </w:t>
      </w:r>
      <w:r w:rsidR="00357FAA">
        <w:rPr>
          <w:rFonts w:ascii="Arial" w:hAnsi="Arial" w:cs="Arial"/>
          <w:sz w:val="24"/>
          <w:szCs w:val="24"/>
        </w:rPr>
        <w:t>estudiantes</w:t>
      </w:r>
      <w:r>
        <w:rPr>
          <w:rFonts w:ascii="Arial" w:hAnsi="Arial" w:cs="Arial"/>
          <w:sz w:val="24"/>
          <w:szCs w:val="24"/>
        </w:rPr>
        <w:t xml:space="preserve"> regulares</w:t>
      </w:r>
      <w:r w:rsidR="00357FAA">
        <w:rPr>
          <w:rFonts w:ascii="Arial" w:hAnsi="Arial" w:cs="Arial"/>
          <w:sz w:val="24"/>
          <w:szCs w:val="24"/>
        </w:rPr>
        <w:t xml:space="preserve">, ya que por cuestiones de </w:t>
      </w:r>
      <w:r w:rsidR="00BC7CF0">
        <w:rPr>
          <w:rFonts w:ascii="Arial" w:hAnsi="Arial" w:cs="Arial"/>
          <w:sz w:val="24"/>
          <w:szCs w:val="24"/>
        </w:rPr>
        <w:t>organización en el área de registro y por la mala interfaz y aplicación del diseño de la página web de la universidad</w:t>
      </w:r>
      <w:r>
        <w:rPr>
          <w:rFonts w:ascii="Arial" w:hAnsi="Arial" w:cs="Arial"/>
          <w:sz w:val="24"/>
          <w:szCs w:val="24"/>
        </w:rPr>
        <w:t xml:space="preserve"> se dificulta realizar este procedimiento</w:t>
      </w:r>
      <w:r w:rsidR="00BC7CF0">
        <w:rPr>
          <w:rFonts w:ascii="Arial" w:hAnsi="Arial" w:cs="Arial"/>
          <w:sz w:val="24"/>
          <w:szCs w:val="24"/>
        </w:rPr>
        <w:t>.</w:t>
      </w:r>
    </w:p>
    <w:p w:rsidR="006074A7" w:rsidRDefault="00BC7CF0">
      <w:pPr>
        <w:jc w:val="both"/>
        <w:rPr>
          <w:rFonts w:ascii="Arial" w:hAnsi="Arial" w:cs="Arial"/>
          <w:sz w:val="24"/>
          <w:szCs w:val="24"/>
        </w:rPr>
        <w:pPrChange w:id="79" w:author="Andre Rojas" w:date="2017-04-11T17:03:00Z">
          <w:pPr/>
        </w:pPrChange>
      </w:pPr>
      <w:r>
        <w:rPr>
          <w:rFonts w:ascii="Arial" w:hAnsi="Arial" w:cs="Arial"/>
          <w:sz w:val="24"/>
          <w:szCs w:val="24"/>
        </w:rPr>
        <w:t>Mediante el nuevo diseñ</w:t>
      </w:r>
      <w:bookmarkStart w:id="80" w:name="_GoBack"/>
      <w:bookmarkEnd w:id="80"/>
      <w:r>
        <w:rPr>
          <w:rFonts w:ascii="Arial" w:hAnsi="Arial" w:cs="Arial"/>
          <w:sz w:val="24"/>
          <w:szCs w:val="24"/>
        </w:rPr>
        <w:t xml:space="preserve">o de la aplicación para el sistema de matrícula, se implementa generar menos filas en el área de registro y mayor eficacia en los procesos de matrícula de cada estudiante. </w:t>
      </w:r>
    </w:p>
    <w:p w:rsidR="006074A7" w:rsidRDefault="006074A7">
      <w:pPr>
        <w:rPr>
          <w:rFonts w:ascii="Arial" w:eastAsiaTheme="majorEastAsia" w:hAnsi="Arial" w:cs="Arial"/>
          <w:sz w:val="32"/>
          <w:szCs w:val="32"/>
        </w:rPr>
      </w:pPr>
      <w:r>
        <w:rPr>
          <w:rFonts w:cs="Arial"/>
        </w:rPr>
        <w:br w:type="page"/>
      </w:r>
    </w:p>
    <w:p w:rsidR="00531415" w:rsidRPr="00732377" w:rsidRDefault="00531415" w:rsidP="00797BCB">
      <w:pPr>
        <w:pStyle w:val="Ttulo1"/>
        <w:rPr>
          <w:b/>
          <w:rPrChange w:id="81" w:author="Andre Rojas" w:date="2017-04-11T17:03:00Z">
            <w:rPr/>
          </w:rPrChange>
        </w:rPr>
      </w:pPr>
      <w:bookmarkStart w:id="82" w:name="_Toc479679529"/>
      <w:bookmarkStart w:id="83" w:name="_Toc479697028"/>
      <w:r w:rsidRPr="00732377">
        <w:rPr>
          <w:b/>
          <w:rPrChange w:id="84" w:author="Andre Rojas" w:date="2017-04-11T17:03:00Z">
            <w:rPr/>
          </w:rPrChange>
        </w:rPr>
        <w:lastRenderedPageBreak/>
        <w:t>Recomendaciones</w:t>
      </w:r>
      <w:bookmarkEnd w:id="82"/>
      <w:bookmarkEnd w:id="83"/>
    </w:p>
    <w:p w:rsidR="00531415" w:rsidRPr="004C13C1" w:rsidRDefault="00531415">
      <w:pPr>
        <w:jc w:val="both"/>
        <w:rPr>
          <w:rFonts w:ascii="Arial" w:hAnsi="Arial" w:cs="Arial"/>
          <w:sz w:val="24"/>
          <w:szCs w:val="24"/>
        </w:rPr>
        <w:pPrChange w:id="85" w:author="Andre Rojas" w:date="2017-04-11T17:03:00Z">
          <w:pPr/>
        </w:pPrChange>
      </w:pPr>
    </w:p>
    <w:p w:rsidR="006074A7" w:rsidRDefault="006074A7" w:rsidP="00E06A97">
      <w:pPr>
        <w:jc w:val="both"/>
        <w:rPr>
          <w:rFonts w:ascii="Arial" w:hAnsi="Arial" w:cs="Arial"/>
          <w:sz w:val="24"/>
          <w:szCs w:val="24"/>
        </w:rPr>
        <w:pPrChange w:id="86" w:author="Andre Rojas" w:date="2017-04-11T17:03:00Z">
          <w:pPr/>
        </w:pPrChange>
      </w:pPr>
      <w:r>
        <w:rPr>
          <w:rFonts w:ascii="Arial" w:hAnsi="Arial" w:cs="Arial"/>
          <w:sz w:val="24"/>
          <w:szCs w:val="24"/>
        </w:rPr>
        <w:t>Se deben considerar varios aspectos importantes:</w:t>
      </w:r>
    </w:p>
    <w:p w:rsidR="006074A7" w:rsidRPr="00E06A97" w:rsidRDefault="006074A7" w:rsidP="00E06A97">
      <w:pPr>
        <w:jc w:val="both"/>
        <w:rPr>
          <w:rFonts w:ascii="Arial" w:hAnsi="Arial" w:cs="Arial"/>
          <w:sz w:val="24"/>
          <w:szCs w:val="24"/>
        </w:rPr>
        <w:pPrChange w:id="87" w:author="Andre Rojas" w:date="2017-04-11T17:03:00Z">
          <w:pPr>
            <w:pStyle w:val="Prrafodelista"/>
            <w:numPr>
              <w:numId w:val="4"/>
            </w:numPr>
            <w:ind w:hanging="360"/>
          </w:pPr>
        </w:pPrChange>
      </w:pPr>
      <w:r w:rsidRPr="00E06A97">
        <w:rPr>
          <w:rFonts w:ascii="Arial" w:hAnsi="Arial" w:cs="Arial"/>
          <w:sz w:val="24"/>
          <w:szCs w:val="24"/>
        </w:rPr>
        <w:t>Falta de documentación, además de la fiabilidad y formalización de los trámites del estudiante a realizar, esto va a generar atrasos dentro del proceso propiamente con aspectos vistos como lo son las convalidaciones externas e internas, pre-matriculas, matriculas, entre otros.</w:t>
      </w:r>
    </w:p>
    <w:p w:rsidR="00531415" w:rsidRPr="00B51409" w:rsidRDefault="006074A7" w:rsidP="00E06A97">
      <w:pPr>
        <w:rPr>
          <w:del w:id="88" w:author="Andre Rojas" w:date="2017-04-11T17:03:00Z"/>
          <w:rFonts w:ascii="Arial" w:hAnsi="Arial" w:cs="Arial"/>
          <w:sz w:val="32"/>
        </w:rPr>
      </w:pPr>
      <w:r w:rsidRPr="00E06A97">
        <w:rPr>
          <w:rFonts w:ascii="Arial" w:hAnsi="Arial" w:cs="Arial"/>
          <w:sz w:val="24"/>
        </w:rPr>
        <w:t>El proyecto es factible para la universidad, si se desarrollan las mejoras propuestas por este proyecto, ya sea en diferentes áreas de la organización del departamento de registro, ya que provocaría una conformidad y motivación de todo el personal y de los estudiantes para realizar los procesos y tramites de una manera más ágil y eficiente.</w:t>
      </w:r>
      <w:r w:rsidR="00531415" w:rsidRPr="00E06A97">
        <w:rPr>
          <w:rFonts w:ascii="Arial" w:hAnsi="Arial" w:cs="Arial"/>
        </w:rPr>
        <w:br w:type="page"/>
      </w:r>
    </w:p>
    <w:p w:rsidR="00531415" w:rsidRPr="00B51409" w:rsidRDefault="00531415" w:rsidP="00E06A97">
      <w:pPr>
        <w:rPr>
          <w:rFonts w:ascii="Arial" w:hAnsi="Arial" w:cs="Arial"/>
          <w:b/>
          <w:sz w:val="32"/>
          <w:rPrChange w:id="89" w:author="Andre Rojas" w:date="2017-04-11T17:03:00Z">
            <w:rPr/>
          </w:rPrChange>
        </w:rPr>
      </w:pPr>
      <w:bookmarkStart w:id="90" w:name="_Toc479679530"/>
      <w:r w:rsidRPr="00B51409">
        <w:rPr>
          <w:rFonts w:ascii="Arial" w:hAnsi="Arial" w:cs="Arial"/>
          <w:b/>
          <w:sz w:val="32"/>
          <w:rPrChange w:id="91" w:author="Andre Rojas" w:date="2017-04-11T17:03:00Z">
            <w:rPr/>
          </w:rPrChange>
        </w:rPr>
        <w:t>Bibliogra</w:t>
      </w:r>
      <w:r w:rsidR="009D607D" w:rsidRPr="00B51409">
        <w:rPr>
          <w:rFonts w:ascii="Arial" w:hAnsi="Arial" w:cs="Arial"/>
          <w:b/>
          <w:sz w:val="32"/>
        </w:rPr>
        <w:t>f</w:t>
      </w:r>
      <w:r w:rsidRPr="00B51409">
        <w:rPr>
          <w:rFonts w:ascii="Arial" w:hAnsi="Arial" w:cs="Arial"/>
          <w:b/>
          <w:sz w:val="32"/>
          <w:rPrChange w:id="92" w:author="Andre Rojas" w:date="2017-04-11T17:03:00Z">
            <w:rPr/>
          </w:rPrChange>
        </w:rPr>
        <w:t>ía</w:t>
      </w:r>
      <w:bookmarkEnd w:id="90"/>
    </w:p>
    <w:p w:rsidR="006074A7" w:rsidRDefault="006074A7">
      <w:pPr>
        <w:rPr>
          <w:rFonts w:ascii="Arial" w:hAnsi="Arial" w:cs="Arial"/>
          <w:sz w:val="24"/>
          <w:szCs w:val="24"/>
        </w:rPr>
      </w:pPr>
    </w:p>
    <w:sdt>
      <w:sdtPr>
        <w:rPr>
          <w:lang w:val="es-ES"/>
        </w:rPr>
        <w:id w:val="536097912"/>
        <w:docPartObj>
          <w:docPartGallery w:val="Bibliographies"/>
          <w:docPartUnique/>
        </w:docPartObj>
      </w:sdtPr>
      <w:sdtEndPr>
        <w:rPr>
          <w:lang w:val="es-CR"/>
        </w:rPr>
      </w:sdtEndPr>
      <w:sdtContent>
        <w:sdt>
          <w:sdtPr>
            <w:id w:val="111145805"/>
            <w:bibliography/>
          </w:sdtPr>
          <w:sdtContent>
            <w:p w:rsidR="00E06A97" w:rsidRPr="00E06A97" w:rsidRDefault="00E06A97" w:rsidP="00E06A97">
              <w:pPr>
                <w:pStyle w:val="Bibliografa"/>
                <w:numPr>
                  <w:ilvl w:val="0"/>
                  <w:numId w:val="4"/>
                </w:numPr>
                <w:jc w:val="both"/>
                <w:rPr>
                  <w:rFonts w:ascii="Arial" w:hAnsi="Arial" w:cs="Arial"/>
                  <w:noProof/>
                  <w:sz w:val="24"/>
                  <w:szCs w:val="24"/>
                </w:rPr>
              </w:pPr>
              <w:r w:rsidRPr="00E06A97">
                <w:rPr>
                  <w:rFonts w:ascii="Arial" w:hAnsi="Arial" w:cs="Arial"/>
                  <w:sz w:val="24"/>
                  <w:szCs w:val="24"/>
                </w:rPr>
                <w:fldChar w:fldCharType="begin"/>
              </w:r>
              <w:r w:rsidRPr="00E06A97">
                <w:rPr>
                  <w:rFonts w:ascii="Arial" w:hAnsi="Arial" w:cs="Arial"/>
                  <w:sz w:val="24"/>
                  <w:szCs w:val="24"/>
                </w:rPr>
                <w:instrText>BIBLIOGRAPHY</w:instrText>
              </w:r>
              <w:r w:rsidRPr="00E06A97">
                <w:rPr>
                  <w:rFonts w:ascii="Arial" w:hAnsi="Arial" w:cs="Arial"/>
                  <w:sz w:val="24"/>
                  <w:szCs w:val="24"/>
                </w:rPr>
                <w:fldChar w:fldCharType="separate"/>
              </w:r>
              <w:r w:rsidRPr="00E06A97">
                <w:rPr>
                  <w:rFonts w:ascii="Arial" w:hAnsi="Arial" w:cs="Arial"/>
                  <w:i/>
                  <w:iCs/>
                  <w:noProof/>
                  <w:sz w:val="24"/>
                  <w:szCs w:val="24"/>
                </w:rPr>
                <w:t>Bootstrap</w:t>
              </w:r>
              <w:r w:rsidRPr="00E06A97">
                <w:rPr>
                  <w:rFonts w:ascii="Arial" w:hAnsi="Arial" w:cs="Arial"/>
                  <w:noProof/>
                  <w:sz w:val="24"/>
                  <w:szCs w:val="24"/>
                </w:rPr>
                <w:t>. (2017). Obtenido de Bootstrap: http://getbootstrap.com/</w:t>
              </w:r>
            </w:p>
            <w:p w:rsidR="00E06A97" w:rsidRPr="00E06A97" w:rsidRDefault="00E06A97" w:rsidP="00E06A97">
              <w:pPr>
                <w:pStyle w:val="Bibliografa"/>
                <w:numPr>
                  <w:ilvl w:val="0"/>
                  <w:numId w:val="4"/>
                </w:numPr>
                <w:jc w:val="both"/>
                <w:rPr>
                  <w:rFonts w:ascii="Arial" w:hAnsi="Arial" w:cs="Arial"/>
                  <w:noProof/>
                  <w:sz w:val="24"/>
                  <w:szCs w:val="24"/>
                </w:rPr>
              </w:pPr>
              <w:r w:rsidRPr="00E06A97">
                <w:rPr>
                  <w:rFonts w:ascii="Arial" w:hAnsi="Arial" w:cs="Arial"/>
                  <w:i/>
                  <w:iCs/>
                  <w:noProof/>
                  <w:sz w:val="24"/>
                  <w:szCs w:val="24"/>
                </w:rPr>
                <w:t>Librosweb</w:t>
              </w:r>
              <w:r w:rsidRPr="00E06A97">
                <w:rPr>
                  <w:rFonts w:ascii="Arial" w:hAnsi="Arial" w:cs="Arial"/>
                  <w:noProof/>
                  <w:sz w:val="24"/>
                  <w:szCs w:val="24"/>
                </w:rPr>
                <w:t>. (2006-2017). Obtenido de Librosweb: http://librosweb.es/libro/bootstrap_3/capitulo_6/menus_desplegables.html</w:t>
              </w:r>
            </w:p>
            <w:p w:rsidR="00E06A97" w:rsidRPr="00E06A97" w:rsidRDefault="00E06A97" w:rsidP="00E06A97">
              <w:pPr>
                <w:pStyle w:val="Bibliografa"/>
                <w:numPr>
                  <w:ilvl w:val="0"/>
                  <w:numId w:val="4"/>
                </w:numPr>
                <w:jc w:val="both"/>
                <w:rPr>
                  <w:rFonts w:ascii="Arial" w:hAnsi="Arial" w:cs="Arial"/>
                  <w:noProof/>
                  <w:sz w:val="24"/>
                  <w:szCs w:val="24"/>
                </w:rPr>
              </w:pPr>
              <w:r w:rsidRPr="00E06A97">
                <w:rPr>
                  <w:rFonts w:ascii="Arial" w:hAnsi="Arial" w:cs="Arial"/>
                  <w:i/>
                  <w:iCs/>
                  <w:noProof/>
                  <w:sz w:val="24"/>
                  <w:szCs w:val="24"/>
                </w:rPr>
                <w:t>Microsoft</w:t>
              </w:r>
              <w:r w:rsidRPr="00E06A97">
                <w:rPr>
                  <w:rFonts w:ascii="Arial" w:hAnsi="Arial" w:cs="Arial"/>
                  <w:noProof/>
                  <w:sz w:val="24"/>
                  <w:szCs w:val="24"/>
                </w:rPr>
                <w:t>. (2017). Obtenido de Microsoft: https://msdn.microsoft.com/en-us/library/0yd65esw.aspx</w:t>
              </w:r>
            </w:p>
            <w:p w:rsidR="00E06A97" w:rsidRPr="00E06A97" w:rsidRDefault="00E06A97" w:rsidP="00E06A97">
              <w:pPr>
                <w:pStyle w:val="Bibliografa"/>
                <w:numPr>
                  <w:ilvl w:val="0"/>
                  <w:numId w:val="4"/>
                </w:numPr>
                <w:jc w:val="both"/>
                <w:rPr>
                  <w:rFonts w:ascii="Arial" w:hAnsi="Arial" w:cs="Arial"/>
                  <w:noProof/>
                  <w:sz w:val="24"/>
                  <w:szCs w:val="24"/>
                </w:rPr>
              </w:pPr>
              <w:r w:rsidRPr="00E06A97">
                <w:rPr>
                  <w:rFonts w:ascii="Arial" w:hAnsi="Arial" w:cs="Arial"/>
                  <w:i/>
                  <w:iCs/>
                  <w:noProof/>
                  <w:sz w:val="24"/>
                  <w:szCs w:val="24"/>
                </w:rPr>
                <w:t>Microsoft</w:t>
              </w:r>
              <w:r w:rsidRPr="00E06A97">
                <w:rPr>
                  <w:rFonts w:ascii="Arial" w:hAnsi="Arial" w:cs="Arial"/>
                  <w:noProof/>
                  <w:sz w:val="24"/>
                  <w:szCs w:val="24"/>
                </w:rPr>
                <w:t>. (2017). Obtenido de Microsoft: https://social.msdn.microsoft.com/Forums/es-ES/146cdcb7-5ace-4cb1-9fa6-bc994a8c42d6/como-mostrar-un-mensaje-de-texto-en-c?forum=vcses</w:t>
              </w:r>
            </w:p>
            <w:p w:rsidR="00E06A97" w:rsidRDefault="00E06A97" w:rsidP="00E06A97">
              <w:r w:rsidRPr="00E06A97">
                <w:rPr>
                  <w:rFonts w:ascii="Arial" w:hAnsi="Arial" w:cs="Arial"/>
                  <w:b/>
                  <w:bCs/>
                  <w:sz w:val="24"/>
                  <w:szCs w:val="24"/>
                </w:rPr>
                <w:fldChar w:fldCharType="end"/>
              </w:r>
              <w:r>
                <w:br w:type="page"/>
              </w:r>
            </w:p>
          </w:sdtContent>
        </w:sdt>
      </w:sdtContent>
    </w:sdt>
    <w:p w:rsidR="00531415" w:rsidRPr="00732377" w:rsidRDefault="00531415" w:rsidP="00797BCB">
      <w:pPr>
        <w:pStyle w:val="Ttulo1"/>
        <w:rPr>
          <w:b/>
          <w:rPrChange w:id="93" w:author="Andre Rojas" w:date="2017-04-11T17:03:00Z">
            <w:rPr/>
          </w:rPrChange>
        </w:rPr>
      </w:pPr>
      <w:bookmarkStart w:id="94" w:name="_Toc479679531"/>
      <w:bookmarkStart w:id="95" w:name="_Toc479697029"/>
      <w:r w:rsidRPr="00732377">
        <w:rPr>
          <w:b/>
          <w:rPrChange w:id="96" w:author="Andre Rojas" w:date="2017-04-11T17:03:00Z">
            <w:rPr/>
          </w:rPrChange>
        </w:rPr>
        <w:lastRenderedPageBreak/>
        <w:t>Anexos</w:t>
      </w:r>
      <w:bookmarkEnd w:id="94"/>
      <w:bookmarkEnd w:id="95"/>
    </w:p>
    <w:p w:rsidR="002724DE" w:rsidRDefault="002724DE">
      <w:pPr>
        <w:rPr>
          <w:rFonts w:ascii="Arial" w:hAnsi="Arial" w:cs="Arial"/>
          <w:sz w:val="24"/>
          <w:szCs w:val="24"/>
        </w:rPr>
        <w:pPrChange w:id="97" w:author="Andre Rojas" w:date="2017-04-11T17:03:00Z">
          <w:pPr>
            <w:jc w:val="center"/>
          </w:pPr>
        </w:pPrChange>
      </w:pPr>
    </w:p>
    <w:p w:rsidR="00531415" w:rsidRPr="004C13C1" w:rsidRDefault="00531415" w:rsidP="00531415">
      <w:pPr>
        <w:jc w:val="center"/>
        <w:rPr>
          <w:del w:id="98" w:author="Andre Rojas" w:date="2017-04-11T17:03:00Z"/>
          <w:rFonts w:ascii="Arial" w:hAnsi="Arial" w:cs="Arial"/>
          <w:sz w:val="24"/>
          <w:szCs w:val="24"/>
        </w:rPr>
      </w:pPr>
    </w:p>
    <w:p w:rsidR="00485F5B" w:rsidRDefault="00485F5B">
      <w:pPr>
        <w:rPr>
          <w:ins w:id="99" w:author="Andre Rojas" w:date="2017-04-11T17:03:00Z"/>
          <w:rFonts w:ascii="Arial" w:hAnsi="Arial" w:cs="Arial"/>
          <w:sz w:val="24"/>
          <w:szCs w:val="24"/>
        </w:rPr>
      </w:pPr>
      <w:ins w:id="100" w:author="Andre Rojas" w:date="2017-04-11T17:03:00Z">
        <w:r>
          <w:rPr>
            <w:rFonts w:ascii="Arial" w:hAnsi="Arial" w:cs="Arial"/>
            <w:sz w:val="24"/>
            <w:szCs w:val="24"/>
          </w:rPr>
          <w:t>Anexo1</w:t>
        </w:r>
      </w:ins>
    </w:p>
    <w:p w:rsidR="00485F5B" w:rsidRDefault="00485F5B">
      <w:pPr>
        <w:rPr>
          <w:ins w:id="101" w:author="Andre Rojas" w:date="2017-04-11T17:03:00Z"/>
          <w:rFonts w:ascii="Arial" w:hAnsi="Arial" w:cs="Arial"/>
        </w:rPr>
      </w:pPr>
      <w:ins w:id="102" w:author="Andre Rojas" w:date="2017-04-11T17:03:00Z">
        <w:r>
          <w:rPr>
            <w:rFonts w:ascii="Arial" w:hAnsi="Arial" w:cs="Arial"/>
            <w:noProof/>
            <w:lang w:eastAsia="es-CR"/>
          </w:rPr>
          <w:drawing>
            <wp:inline distT="0" distB="0" distL="0" distR="0">
              <wp:extent cx="5612130" cy="3234690"/>
              <wp:effectExtent l="0" t="0" r="7620" b="381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gramaPP3.png"/>
                      <pic:cNvPicPr/>
                    </pic:nvPicPr>
                    <pic:blipFill>
                      <a:blip r:embed="rId9">
                        <a:extLst>
                          <a:ext uri="{28A0092B-C50C-407E-A947-70E740481C1C}">
                            <a14:useLocalDpi xmlns:a14="http://schemas.microsoft.com/office/drawing/2010/main" val="0"/>
                          </a:ext>
                        </a:extLst>
                      </a:blip>
                      <a:stretch>
                        <a:fillRect/>
                      </a:stretch>
                    </pic:blipFill>
                    <pic:spPr>
                      <a:xfrm>
                        <a:off x="0" y="0"/>
                        <a:ext cx="5612130" cy="3234690"/>
                      </a:xfrm>
                      <a:prstGeom prst="rect">
                        <a:avLst/>
                      </a:prstGeom>
                    </pic:spPr>
                  </pic:pic>
                </a:graphicData>
              </a:graphic>
            </wp:inline>
          </w:drawing>
        </w:r>
      </w:ins>
    </w:p>
    <w:p w:rsidR="00485F5B" w:rsidRDefault="00485F5B">
      <w:pPr>
        <w:rPr>
          <w:ins w:id="103" w:author="Andre Rojas" w:date="2017-04-11T17:03:00Z"/>
          <w:rFonts w:ascii="Arial" w:hAnsi="Arial" w:cs="Arial"/>
        </w:rPr>
      </w:pPr>
    </w:p>
    <w:p w:rsidR="00485F5B" w:rsidRDefault="00485F5B">
      <w:pPr>
        <w:rPr>
          <w:ins w:id="104" w:author="Andre Rojas" w:date="2017-04-11T17:03:00Z"/>
          <w:rFonts w:ascii="Arial" w:hAnsi="Arial" w:cs="Arial"/>
        </w:rPr>
      </w:pPr>
      <w:ins w:id="105" w:author="Andre Rojas" w:date="2017-04-11T17:03:00Z">
        <w:r>
          <w:rPr>
            <w:rFonts w:ascii="Arial" w:hAnsi="Arial" w:cs="Arial"/>
          </w:rPr>
          <w:t>Anexo2</w:t>
        </w:r>
      </w:ins>
    </w:p>
    <w:p w:rsidR="00485F5B" w:rsidRPr="004C13C1" w:rsidRDefault="00485F5B">
      <w:pPr>
        <w:rPr>
          <w:rFonts w:ascii="Arial" w:hAnsi="Arial" w:cs="Arial"/>
        </w:rPr>
      </w:pPr>
      <w:ins w:id="106" w:author="Andre Rojas" w:date="2017-04-11T17:03:00Z">
        <w:r>
          <w:rPr>
            <w:rFonts w:ascii="Arial" w:hAnsi="Arial" w:cs="Arial"/>
            <w:noProof/>
            <w:lang w:eastAsia="es-CR"/>
          </w:rPr>
          <w:drawing>
            <wp:inline distT="0" distB="0" distL="0" distR="0">
              <wp:extent cx="1623060" cy="1818276"/>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 de las antillas.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625450" cy="1820953"/>
                      </a:xfrm>
                      <a:prstGeom prst="rect">
                        <a:avLst/>
                      </a:prstGeom>
                    </pic:spPr>
                  </pic:pic>
                </a:graphicData>
              </a:graphic>
            </wp:inline>
          </w:drawing>
        </w:r>
      </w:ins>
    </w:p>
    <w:sectPr w:rsidR="00485F5B" w:rsidRPr="004C13C1" w:rsidSect="002343F8">
      <w:headerReference w:type="default" r:id="rId11"/>
      <w:footerReference w:type="default" r:id="rId12"/>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A08DA" w:rsidRDefault="002A08DA" w:rsidP="002343F8">
      <w:pPr>
        <w:spacing w:after="0" w:line="240" w:lineRule="auto"/>
      </w:pPr>
      <w:r>
        <w:separator/>
      </w:r>
    </w:p>
  </w:endnote>
  <w:endnote w:type="continuationSeparator" w:id="0">
    <w:p w:rsidR="002A08DA" w:rsidRDefault="002A08DA" w:rsidP="002343F8">
      <w:pPr>
        <w:spacing w:after="0" w:line="240" w:lineRule="auto"/>
      </w:pPr>
      <w:r>
        <w:continuationSeparator/>
      </w:r>
    </w:p>
  </w:endnote>
  <w:endnote w:type="continuationNotice" w:id="1">
    <w:p w:rsidR="002A08DA" w:rsidRDefault="002A08D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Hei">
    <w:altName w:val="黑体"/>
    <w:panose1 w:val="02010609060101010101"/>
    <w:charset w:val="86"/>
    <w:family w:val="modern"/>
    <w:notTrueType/>
    <w:pitch w:val="fixed"/>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48928812"/>
      <w:docPartObj>
        <w:docPartGallery w:val="Page Numbers (Bottom of Page)"/>
        <w:docPartUnique/>
      </w:docPartObj>
    </w:sdtPr>
    <w:sdtEndPr/>
    <w:sdtContent>
      <w:p w:rsidR="002343F8" w:rsidRDefault="002343F8">
        <w:pPr>
          <w:pStyle w:val="Piedepgina"/>
          <w:jc w:val="right"/>
        </w:pPr>
        <w:r>
          <w:fldChar w:fldCharType="begin"/>
        </w:r>
        <w:r>
          <w:instrText>PAGE   \* MERGEFORMAT</w:instrText>
        </w:r>
        <w:r>
          <w:fldChar w:fldCharType="separate"/>
        </w:r>
        <w:r w:rsidR="00B74CFE" w:rsidRPr="00B74CFE">
          <w:rPr>
            <w:noProof/>
            <w:lang w:val="es-ES"/>
          </w:rPr>
          <w:t>9</w:t>
        </w:r>
        <w:r>
          <w:fldChar w:fldCharType="end"/>
        </w:r>
      </w:p>
    </w:sdtContent>
  </w:sdt>
  <w:p w:rsidR="002343F8" w:rsidRDefault="002343F8">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A08DA" w:rsidRDefault="002A08DA" w:rsidP="002343F8">
      <w:pPr>
        <w:spacing w:after="0" w:line="240" w:lineRule="auto"/>
      </w:pPr>
      <w:r>
        <w:separator/>
      </w:r>
    </w:p>
  </w:footnote>
  <w:footnote w:type="continuationSeparator" w:id="0">
    <w:p w:rsidR="002A08DA" w:rsidRDefault="002A08DA" w:rsidP="002343F8">
      <w:pPr>
        <w:spacing w:after="0" w:line="240" w:lineRule="auto"/>
      </w:pPr>
      <w:r>
        <w:continuationSeparator/>
      </w:r>
    </w:p>
  </w:footnote>
  <w:footnote w:type="continuationNotice" w:id="1">
    <w:p w:rsidR="002A08DA" w:rsidRDefault="002A08DA">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5F5B" w:rsidRDefault="00485F5B">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882727A"/>
    <w:multiLevelType w:val="hybridMultilevel"/>
    <w:tmpl w:val="F0A2262E"/>
    <w:lvl w:ilvl="0" w:tplc="140A0001">
      <w:start w:val="1"/>
      <w:numFmt w:val="bullet"/>
      <w:lvlText w:val=""/>
      <w:lvlJc w:val="left"/>
      <w:pPr>
        <w:ind w:left="1440" w:hanging="360"/>
      </w:pPr>
      <w:rPr>
        <w:rFonts w:ascii="Symbol" w:hAnsi="Symbol" w:hint="default"/>
      </w:rPr>
    </w:lvl>
    <w:lvl w:ilvl="1" w:tplc="140A0003">
      <w:start w:val="1"/>
      <w:numFmt w:val="bullet"/>
      <w:lvlText w:val="o"/>
      <w:lvlJc w:val="left"/>
      <w:pPr>
        <w:ind w:left="2160" w:hanging="360"/>
      </w:pPr>
      <w:rPr>
        <w:rFonts w:ascii="Courier New" w:hAnsi="Courier New" w:cs="Courier New" w:hint="default"/>
      </w:rPr>
    </w:lvl>
    <w:lvl w:ilvl="2" w:tplc="140A0005" w:tentative="1">
      <w:start w:val="1"/>
      <w:numFmt w:val="bullet"/>
      <w:lvlText w:val=""/>
      <w:lvlJc w:val="left"/>
      <w:pPr>
        <w:ind w:left="2880" w:hanging="360"/>
      </w:pPr>
      <w:rPr>
        <w:rFonts w:ascii="Wingdings" w:hAnsi="Wingdings" w:hint="default"/>
      </w:rPr>
    </w:lvl>
    <w:lvl w:ilvl="3" w:tplc="140A0001" w:tentative="1">
      <w:start w:val="1"/>
      <w:numFmt w:val="bullet"/>
      <w:lvlText w:val=""/>
      <w:lvlJc w:val="left"/>
      <w:pPr>
        <w:ind w:left="3600" w:hanging="360"/>
      </w:pPr>
      <w:rPr>
        <w:rFonts w:ascii="Symbol" w:hAnsi="Symbol" w:hint="default"/>
      </w:rPr>
    </w:lvl>
    <w:lvl w:ilvl="4" w:tplc="140A0003" w:tentative="1">
      <w:start w:val="1"/>
      <w:numFmt w:val="bullet"/>
      <w:lvlText w:val="o"/>
      <w:lvlJc w:val="left"/>
      <w:pPr>
        <w:ind w:left="4320" w:hanging="360"/>
      </w:pPr>
      <w:rPr>
        <w:rFonts w:ascii="Courier New" w:hAnsi="Courier New" w:cs="Courier New" w:hint="default"/>
      </w:rPr>
    </w:lvl>
    <w:lvl w:ilvl="5" w:tplc="140A0005" w:tentative="1">
      <w:start w:val="1"/>
      <w:numFmt w:val="bullet"/>
      <w:lvlText w:val=""/>
      <w:lvlJc w:val="left"/>
      <w:pPr>
        <w:ind w:left="5040" w:hanging="360"/>
      </w:pPr>
      <w:rPr>
        <w:rFonts w:ascii="Wingdings" w:hAnsi="Wingdings" w:hint="default"/>
      </w:rPr>
    </w:lvl>
    <w:lvl w:ilvl="6" w:tplc="140A0001" w:tentative="1">
      <w:start w:val="1"/>
      <w:numFmt w:val="bullet"/>
      <w:lvlText w:val=""/>
      <w:lvlJc w:val="left"/>
      <w:pPr>
        <w:ind w:left="5760" w:hanging="360"/>
      </w:pPr>
      <w:rPr>
        <w:rFonts w:ascii="Symbol" w:hAnsi="Symbol" w:hint="default"/>
      </w:rPr>
    </w:lvl>
    <w:lvl w:ilvl="7" w:tplc="140A0003" w:tentative="1">
      <w:start w:val="1"/>
      <w:numFmt w:val="bullet"/>
      <w:lvlText w:val="o"/>
      <w:lvlJc w:val="left"/>
      <w:pPr>
        <w:ind w:left="6480" w:hanging="360"/>
      </w:pPr>
      <w:rPr>
        <w:rFonts w:ascii="Courier New" w:hAnsi="Courier New" w:cs="Courier New" w:hint="default"/>
      </w:rPr>
    </w:lvl>
    <w:lvl w:ilvl="8" w:tplc="140A0005" w:tentative="1">
      <w:start w:val="1"/>
      <w:numFmt w:val="bullet"/>
      <w:lvlText w:val=""/>
      <w:lvlJc w:val="left"/>
      <w:pPr>
        <w:ind w:left="7200" w:hanging="360"/>
      </w:pPr>
      <w:rPr>
        <w:rFonts w:ascii="Wingdings" w:hAnsi="Wingdings" w:hint="default"/>
      </w:rPr>
    </w:lvl>
  </w:abstractNum>
  <w:abstractNum w:abstractNumId="1" w15:restartNumberingAfterBreak="0">
    <w:nsid w:val="58A75012"/>
    <w:multiLevelType w:val="hybridMultilevel"/>
    <w:tmpl w:val="3126FE90"/>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 w15:restartNumberingAfterBreak="0">
    <w:nsid w:val="653F640A"/>
    <w:multiLevelType w:val="hybridMultilevel"/>
    <w:tmpl w:val="A99C51D4"/>
    <w:lvl w:ilvl="0" w:tplc="140A0001">
      <w:start w:val="1"/>
      <w:numFmt w:val="bullet"/>
      <w:lvlText w:val=""/>
      <w:lvlJc w:val="left"/>
      <w:pPr>
        <w:ind w:left="720" w:hanging="360"/>
      </w:pPr>
      <w:rPr>
        <w:rFonts w:ascii="Symbol" w:hAnsi="Symbol" w:hint="default"/>
      </w:rPr>
    </w:lvl>
    <w:lvl w:ilvl="1" w:tplc="140A0003">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 w15:restartNumberingAfterBreak="0">
    <w:nsid w:val="6A93599B"/>
    <w:multiLevelType w:val="hybridMultilevel"/>
    <w:tmpl w:val="BF3840B0"/>
    <w:lvl w:ilvl="0" w:tplc="140A0013">
      <w:start w:val="1"/>
      <w:numFmt w:val="upperRoman"/>
      <w:lvlText w:val="%1."/>
      <w:lvlJc w:val="right"/>
      <w:pPr>
        <w:ind w:left="1068" w:hanging="360"/>
      </w:pPr>
      <w:rPr>
        <w:rFonts w:hint="default"/>
      </w:rPr>
    </w:lvl>
    <w:lvl w:ilvl="1" w:tplc="140A0019" w:tentative="1">
      <w:start w:val="1"/>
      <w:numFmt w:val="lowerLetter"/>
      <w:lvlText w:val="%2."/>
      <w:lvlJc w:val="left"/>
      <w:pPr>
        <w:ind w:left="1788" w:hanging="360"/>
      </w:pPr>
    </w:lvl>
    <w:lvl w:ilvl="2" w:tplc="140A001B" w:tentative="1">
      <w:start w:val="1"/>
      <w:numFmt w:val="lowerRoman"/>
      <w:lvlText w:val="%3."/>
      <w:lvlJc w:val="right"/>
      <w:pPr>
        <w:ind w:left="2508" w:hanging="180"/>
      </w:pPr>
    </w:lvl>
    <w:lvl w:ilvl="3" w:tplc="140A000F" w:tentative="1">
      <w:start w:val="1"/>
      <w:numFmt w:val="decimal"/>
      <w:lvlText w:val="%4."/>
      <w:lvlJc w:val="left"/>
      <w:pPr>
        <w:ind w:left="3228" w:hanging="360"/>
      </w:pPr>
    </w:lvl>
    <w:lvl w:ilvl="4" w:tplc="140A0019" w:tentative="1">
      <w:start w:val="1"/>
      <w:numFmt w:val="lowerLetter"/>
      <w:lvlText w:val="%5."/>
      <w:lvlJc w:val="left"/>
      <w:pPr>
        <w:ind w:left="3948" w:hanging="360"/>
      </w:pPr>
    </w:lvl>
    <w:lvl w:ilvl="5" w:tplc="140A001B" w:tentative="1">
      <w:start w:val="1"/>
      <w:numFmt w:val="lowerRoman"/>
      <w:lvlText w:val="%6."/>
      <w:lvlJc w:val="right"/>
      <w:pPr>
        <w:ind w:left="4668" w:hanging="180"/>
      </w:pPr>
    </w:lvl>
    <w:lvl w:ilvl="6" w:tplc="140A000F" w:tentative="1">
      <w:start w:val="1"/>
      <w:numFmt w:val="decimal"/>
      <w:lvlText w:val="%7."/>
      <w:lvlJc w:val="left"/>
      <w:pPr>
        <w:ind w:left="5388" w:hanging="360"/>
      </w:pPr>
    </w:lvl>
    <w:lvl w:ilvl="7" w:tplc="140A0019" w:tentative="1">
      <w:start w:val="1"/>
      <w:numFmt w:val="lowerLetter"/>
      <w:lvlText w:val="%8."/>
      <w:lvlJc w:val="left"/>
      <w:pPr>
        <w:ind w:left="6108" w:hanging="360"/>
      </w:pPr>
    </w:lvl>
    <w:lvl w:ilvl="8" w:tplc="140A001B" w:tentative="1">
      <w:start w:val="1"/>
      <w:numFmt w:val="lowerRoman"/>
      <w:lvlText w:val="%9."/>
      <w:lvlJc w:val="right"/>
      <w:pPr>
        <w:ind w:left="6828" w:hanging="180"/>
      </w:pPr>
    </w:lvl>
  </w:abstractNum>
  <w:abstractNum w:abstractNumId="4" w15:restartNumberingAfterBreak="0">
    <w:nsid w:val="7754333E"/>
    <w:multiLevelType w:val="hybridMultilevel"/>
    <w:tmpl w:val="BBCE5AFE"/>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1415"/>
    <w:rsid w:val="000820CD"/>
    <w:rsid w:val="000E792C"/>
    <w:rsid w:val="00171D41"/>
    <w:rsid w:val="002343F8"/>
    <w:rsid w:val="002724DE"/>
    <w:rsid w:val="002865DC"/>
    <w:rsid w:val="002979E7"/>
    <w:rsid w:val="002A08DA"/>
    <w:rsid w:val="002B79CD"/>
    <w:rsid w:val="002E180C"/>
    <w:rsid w:val="003513C5"/>
    <w:rsid w:val="00357FAA"/>
    <w:rsid w:val="00485F5B"/>
    <w:rsid w:val="004C13C1"/>
    <w:rsid w:val="00531415"/>
    <w:rsid w:val="005734BB"/>
    <w:rsid w:val="006074A7"/>
    <w:rsid w:val="006D3F59"/>
    <w:rsid w:val="00732377"/>
    <w:rsid w:val="007551C3"/>
    <w:rsid w:val="00797BCB"/>
    <w:rsid w:val="0094282F"/>
    <w:rsid w:val="00951382"/>
    <w:rsid w:val="009868AF"/>
    <w:rsid w:val="0099089C"/>
    <w:rsid w:val="009D607D"/>
    <w:rsid w:val="009F1F9C"/>
    <w:rsid w:val="00AC16D1"/>
    <w:rsid w:val="00AC6F33"/>
    <w:rsid w:val="00B51409"/>
    <w:rsid w:val="00B74CFE"/>
    <w:rsid w:val="00B77DE6"/>
    <w:rsid w:val="00B841A1"/>
    <w:rsid w:val="00BC7CF0"/>
    <w:rsid w:val="00BF44E1"/>
    <w:rsid w:val="00D62B3C"/>
    <w:rsid w:val="00D92F8C"/>
    <w:rsid w:val="00E06A97"/>
    <w:rsid w:val="00E7686D"/>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5AAA3C-8FE1-44C7-B5F3-BDEAC5B675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1415"/>
  </w:style>
  <w:style w:type="paragraph" w:styleId="Ttulo1">
    <w:name w:val="heading 1"/>
    <w:basedOn w:val="Normal"/>
    <w:next w:val="Normal"/>
    <w:link w:val="Ttulo1Car"/>
    <w:uiPriority w:val="9"/>
    <w:qFormat/>
    <w:rsid w:val="00797BCB"/>
    <w:pPr>
      <w:keepNext/>
      <w:keepLines/>
      <w:spacing w:before="240" w:after="0"/>
      <w:outlineLvl w:val="0"/>
    </w:pPr>
    <w:rPr>
      <w:rFonts w:ascii="Arial" w:eastAsiaTheme="majorEastAsia" w:hAnsi="Arial" w:cstheme="majorBidi"/>
      <w:sz w:val="32"/>
      <w:szCs w:val="32"/>
    </w:rPr>
  </w:style>
  <w:style w:type="paragraph" w:styleId="Ttulo2">
    <w:name w:val="heading 2"/>
    <w:basedOn w:val="Normal"/>
    <w:next w:val="Normal"/>
    <w:link w:val="Ttulo2Car"/>
    <w:uiPriority w:val="9"/>
    <w:unhideWhenUsed/>
    <w:qFormat/>
    <w:rsid w:val="00797BCB"/>
    <w:pPr>
      <w:keepNext/>
      <w:keepLines/>
      <w:spacing w:before="40" w:after="0"/>
      <w:outlineLvl w:val="1"/>
    </w:pPr>
    <w:rPr>
      <w:rFonts w:ascii="Arial" w:eastAsiaTheme="majorEastAsia" w:hAnsi="Arial" w:cstheme="majorBidi"/>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97BCB"/>
    <w:rPr>
      <w:rFonts w:ascii="Arial" w:eastAsiaTheme="majorEastAsia" w:hAnsi="Arial" w:cstheme="majorBidi"/>
      <w:sz w:val="32"/>
      <w:szCs w:val="32"/>
    </w:rPr>
  </w:style>
  <w:style w:type="character" w:customStyle="1" w:styleId="Ttulo2Car">
    <w:name w:val="Título 2 Car"/>
    <w:basedOn w:val="Fuentedeprrafopredeter"/>
    <w:link w:val="Ttulo2"/>
    <w:uiPriority w:val="9"/>
    <w:rsid w:val="00797BCB"/>
    <w:rPr>
      <w:rFonts w:ascii="Arial" w:eastAsiaTheme="majorEastAsia" w:hAnsi="Arial" w:cstheme="majorBidi"/>
      <w:sz w:val="26"/>
      <w:szCs w:val="26"/>
    </w:rPr>
  </w:style>
  <w:style w:type="paragraph" w:styleId="TtulodeTDC">
    <w:name w:val="TOC Heading"/>
    <w:basedOn w:val="Ttulo1"/>
    <w:next w:val="Normal"/>
    <w:uiPriority w:val="39"/>
    <w:unhideWhenUsed/>
    <w:qFormat/>
    <w:rsid w:val="002343F8"/>
    <w:pPr>
      <w:outlineLvl w:val="9"/>
    </w:pPr>
    <w:rPr>
      <w:rFonts w:asciiTheme="majorHAnsi" w:hAnsiTheme="majorHAnsi"/>
      <w:color w:val="2F5496" w:themeColor="accent1" w:themeShade="BF"/>
      <w:lang w:eastAsia="es-CR"/>
    </w:rPr>
  </w:style>
  <w:style w:type="paragraph" w:styleId="TDC1">
    <w:name w:val="toc 1"/>
    <w:basedOn w:val="Normal"/>
    <w:next w:val="Normal"/>
    <w:autoRedefine/>
    <w:uiPriority w:val="39"/>
    <w:unhideWhenUsed/>
    <w:rsid w:val="002B79CD"/>
    <w:pPr>
      <w:spacing w:after="100"/>
    </w:pPr>
    <w:rPr>
      <w:rFonts w:ascii="Arial" w:hAnsi="Arial"/>
      <w:sz w:val="24"/>
    </w:rPr>
  </w:style>
  <w:style w:type="paragraph" w:styleId="TDC2">
    <w:name w:val="toc 2"/>
    <w:basedOn w:val="Normal"/>
    <w:next w:val="Normal"/>
    <w:autoRedefine/>
    <w:uiPriority w:val="39"/>
    <w:unhideWhenUsed/>
    <w:rsid w:val="002343F8"/>
    <w:pPr>
      <w:spacing w:after="100"/>
      <w:ind w:left="220"/>
    </w:pPr>
  </w:style>
  <w:style w:type="character" w:styleId="Hipervnculo">
    <w:name w:val="Hyperlink"/>
    <w:basedOn w:val="Fuentedeprrafopredeter"/>
    <w:uiPriority w:val="99"/>
    <w:unhideWhenUsed/>
    <w:rsid w:val="002343F8"/>
    <w:rPr>
      <w:color w:val="0563C1" w:themeColor="hyperlink"/>
      <w:u w:val="single"/>
    </w:rPr>
  </w:style>
  <w:style w:type="paragraph" w:styleId="Encabezado">
    <w:name w:val="header"/>
    <w:basedOn w:val="Normal"/>
    <w:link w:val="EncabezadoCar"/>
    <w:uiPriority w:val="99"/>
    <w:unhideWhenUsed/>
    <w:rsid w:val="002343F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343F8"/>
  </w:style>
  <w:style w:type="paragraph" w:styleId="Piedepgina">
    <w:name w:val="footer"/>
    <w:basedOn w:val="Normal"/>
    <w:link w:val="PiedepginaCar"/>
    <w:uiPriority w:val="99"/>
    <w:unhideWhenUsed/>
    <w:rsid w:val="002343F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343F8"/>
  </w:style>
  <w:style w:type="paragraph" w:styleId="Prrafodelista">
    <w:name w:val="List Paragraph"/>
    <w:basedOn w:val="Normal"/>
    <w:link w:val="PrrafodelistaCar"/>
    <w:uiPriority w:val="34"/>
    <w:qFormat/>
    <w:rsid w:val="002979E7"/>
    <w:pPr>
      <w:ind w:left="720"/>
      <w:contextualSpacing/>
    </w:pPr>
  </w:style>
  <w:style w:type="character" w:customStyle="1" w:styleId="PrrafodelistaCar">
    <w:name w:val="Párrafo de lista Car"/>
    <w:basedOn w:val="Fuentedeprrafopredeter"/>
    <w:link w:val="Prrafodelista"/>
    <w:uiPriority w:val="34"/>
    <w:rsid w:val="006074A7"/>
  </w:style>
  <w:style w:type="paragraph" w:styleId="Revisin">
    <w:name w:val="Revision"/>
    <w:hidden/>
    <w:uiPriority w:val="99"/>
    <w:semiHidden/>
    <w:rsid w:val="00485F5B"/>
    <w:pPr>
      <w:spacing w:after="0" w:line="240" w:lineRule="auto"/>
    </w:pPr>
  </w:style>
  <w:style w:type="paragraph" w:styleId="Textodeglobo">
    <w:name w:val="Balloon Text"/>
    <w:basedOn w:val="Normal"/>
    <w:link w:val="TextodegloboCar"/>
    <w:uiPriority w:val="99"/>
    <w:semiHidden/>
    <w:unhideWhenUsed/>
    <w:rsid w:val="00485F5B"/>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85F5B"/>
    <w:rPr>
      <w:rFonts w:ascii="Segoe UI" w:hAnsi="Segoe UI" w:cs="Segoe UI"/>
      <w:sz w:val="18"/>
      <w:szCs w:val="18"/>
    </w:rPr>
  </w:style>
  <w:style w:type="paragraph" w:styleId="Bibliografa">
    <w:name w:val="Bibliography"/>
    <w:basedOn w:val="Normal"/>
    <w:next w:val="Normal"/>
    <w:uiPriority w:val="37"/>
    <w:unhideWhenUsed/>
    <w:rsid w:val="009D60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25612">
      <w:bodyDiv w:val="1"/>
      <w:marLeft w:val="0"/>
      <w:marRight w:val="0"/>
      <w:marTop w:val="0"/>
      <w:marBottom w:val="0"/>
      <w:divBdr>
        <w:top w:val="none" w:sz="0" w:space="0" w:color="auto"/>
        <w:left w:val="none" w:sz="0" w:space="0" w:color="auto"/>
        <w:bottom w:val="none" w:sz="0" w:space="0" w:color="auto"/>
        <w:right w:val="none" w:sz="0" w:space="0" w:color="auto"/>
      </w:divBdr>
    </w:div>
    <w:div w:id="39205718">
      <w:bodyDiv w:val="1"/>
      <w:marLeft w:val="0"/>
      <w:marRight w:val="0"/>
      <w:marTop w:val="0"/>
      <w:marBottom w:val="0"/>
      <w:divBdr>
        <w:top w:val="none" w:sz="0" w:space="0" w:color="auto"/>
        <w:left w:val="none" w:sz="0" w:space="0" w:color="auto"/>
        <w:bottom w:val="none" w:sz="0" w:space="0" w:color="auto"/>
        <w:right w:val="none" w:sz="0" w:space="0" w:color="auto"/>
      </w:divBdr>
    </w:div>
    <w:div w:id="65616609">
      <w:bodyDiv w:val="1"/>
      <w:marLeft w:val="0"/>
      <w:marRight w:val="0"/>
      <w:marTop w:val="0"/>
      <w:marBottom w:val="0"/>
      <w:divBdr>
        <w:top w:val="none" w:sz="0" w:space="0" w:color="auto"/>
        <w:left w:val="none" w:sz="0" w:space="0" w:color="auto"/>
        <w:bottom w:val="none" w:sz="0" w:space="0" w:color="auto"/>
        <w:right w:val="none" w:sz="0" w:space="0" w:color="auto"/>
      </w:divBdr>
    </w:div>
    <w:div w:id="491528263">
      <w:bodyDiv w:val="1"/>
      <w:marLeft w:val="0"/>
      <w:marRight w:val="0"/>
      <w:marTop w:val="0"/>
      <w:marBottom w:val="0"/>
      <w:divBdr>
        <w:top w:val="none" w:sz="0" w:space="0" w:color="auto"/>
        <w:left w:val="none" w:sz="0" w:space="0" w:color="auto"/>
        <w:bottom w:val="none" w:sz="0" w:space="0" w:color="auto"/>
        <w:right w:val="none" w:sz="0" w:space="0" w:color="auto"/>
      </w:divBdr>
    </w:div>
    <w:div w:id="509608959">
      <w:bodyDiv w:val="1"/>
      <w:marLeft w:val="0"/>
      <w:marRight w:val="0"/>
      <w:marTop w:val="0"/>
      <w:marBottom w:val="0"/>
      <w:divBdr>
        <w:top w:val="none" w:sz="0" w:space="0" w:color="auto"/>
        <w:left w:val="none" w:sz="0" w:space="0" w:color="auto"/>
        <w:bottom w:val="none" w:sz="0" w:space="0" w:color="auto"/>
        <w:right w:val="none" w:sz="0" w:space="0" w:color="auto"/>
      </w:divBdr>
    </w:div>
    <w:div w:id="513035657">
      <w:bodyDiv w:val="1"/>
      <w:marLeft w:val="0"/>
      <w:marRight w:val="0"/>
      <w:marTop w:val="0"/>
      <w:marBottom w:val="0"/>
      <w:divBdr>
        <w:top w:val="none" w:sz="0" w:space="0" w:color="auto"/>
        <w:left w:val="none" w:sz="0" w:space="0" w:color="auto"/>
        <w:bottom w:val="none" w:sz="0" w:space="0" w:color="auto"/>
        <w:right w:val="none" w:sz="0" w:space="0" w:color="auto"/>
      </w:divBdr>
    </w:div>
    <w:div w:id="582766769">
      <w:bodyDiv w:val="1"/>
      <w:marLeft w:val="0"/>
      <w:marRight w:val="0"/>
      <w:marTop w:val="0"/>
      <w:marBottom w:val="0"/>
      <w:divBdr>
        <w:top w:val="none" w:sz="0" w:space="0" w:color="auto"/>
        <w:left w:val="none" w:sz="0" w:space="0" w:color="auto"/>
        <w:bottom w:val="none" w:sz="0" w:space="0" w:color="auto"/>
        <w:right w:val="none" w:sz="0" w:space="0" w:color="auto"/>
      </w:divBdr>
    </w:div>
    <w:div w:id="623656611">
      <w:bodyDiv w:val="1"/>
      <w:marLeft w:val="0"/>
      <w:marRight w:val="0"/>
      <w:marTop w:val="0"/>
      <w:marBottom w:val="0"/>
      <w:divBdr>
        <w:top w:val="none" w:sz="0" w:space="0" w:color="auto"/>
        <w:left w:val="none" w:sz="0" w:space="0" w:color="auto"/>
        <w:bottom w:val="none" w:sz="0" w:space="0" w:color="auto"/>
        <w:right w:val="none" w:sz="0" w:space="0" w:color="auto"/>
      </w:divBdr>
    </w:div>
    <w:div w:id="642734563">
      <w:bodyDiv w:val="1"/>
      <w:marLeft w:val="0"/>
      <w:marRight w:val="0"/>
      <w:marTop w:val="0"/>
      <w:marBottom w:val="0"/>
      <w:divBdr>
        <w:top w:val="none" w:sz="0" w:space="0" w:color="auto"/>
        <w:left w:val="none" w:sz="0" w:space="0" w:color="auto"/>
        <w:bottom w:val="none" w:sz="0" w:space="0" w:color="auto"/>
        <w:right w:val="none" w:sz="0" w:space="0" w:color="auto"/>
      </w:divBdr>
    </w:div>
    <w:div w:id="663362100">
      <w:bodyDiv w:val="1"/>
      <w:marLeft w:val="0"/>
      <w:marRight w:val="0"/>
      <w:marTop w:val="0"/>
      <w:marBottom w:val="0"/>
      <w:divBdr>
        <w:top w:val="none" w:sz="0" w:space="0" w:color="auto"/>
        <w:left w:val="none" w:sz="0" w:space="0" w:color="auto"/>
        <w:bottom w:val="none" w:sz="0" w:space="0" w:color="auto"/>
        <w:right w:val="none" w:sz="0" w:space="0" w:color="auto"/>
      </w:divBdr>
    </w:div>
    <w:div w:id="752354656">
      <w:bodyDiv w:val="1"/>
      <w:marLeft w:val="0"/>
      <w:marRight w:val="0"/>
      <w:marTop w:val="0"/>
      <w:marBottom w:val="0"/>
      <w:divBdr>
        <w:top w:val="none" w:sz="0" w:space="0" w:color="auto"/>
        <w:left w:val="none" w:sz="0" w:space="0" w:color="auto"/>
        <w:bottom w:val="none" w:sz="0" w:space="0" w:color="auto"/>
        <w:right w:val="none" w:sz="0" w:space="0" w:color="auto"/>
      </w:divBdr>
    </w:div>
    <w:div w:id="784619567">
      <w:bodyDiv w:val="1"/>
      <w:marLeft w:val="0"/>
      <w:marRight w:val="0"/>
      <w:marTop w:val="0"/>
      <w:marBottom w:val="0"/>
      <w:divBdr>
        <w:top w:val="none" w:sz="0" w:space="0" w:color="auto"/>
        <w:left w:val="none" w:sz="0" w:space="0" w:color="auto"/>
        <w:bottom w:val="none" w:sz="0" w:space="0" w:color="auto"/>
        <w:right w:val="none" w:sz="0" w:space="0" w:color="auto"/>
      </w:divBdr>
    </w:div>
    <w:div w:id="803885052">
      <w:bodyDiv w:val="1"/>
      <w:marLeft w:val="0"/>
      <w:marRight w:val="0"/>
      <w:marTop w:val="0"/>
      <w:marBottom w:val="0"/>
      <w:divBdr>
        <w:top w:val="none" w:sz="0" w:space="0" w:color="auto"/>
        <w:left w:val="none" w:sz="0" w:space="0" w:color="auto"/>
        <w:bottom w:val="none" w:sz="0" w:space="0" w:color="auto"/>
        <w:right w:val="none" w:sz="0" w:space="0" w:color="auto"/>
      </w:divBdr>
    </w:div>
    <w:div w:id="1203519041">
      <w:bodyDiv w:val="1"/>
      <w:marLeft w:val="0"/>
      <w:marRight w:val="0"/>
      <w:marTop w:val="0"/>
      <w:marBottom w:val="0"/>
      <w:divBdr>
        <w:top w:val="none" w:sz="0" w:space="0" w:color="auto"/>
        <w:left w:val="none" w:sz="0" w:space="0" w:color="auto"/>
        <w:bottom w:val="none" w:sz="0" w:space="0" w:color="auto"/>
        <w:right w:val="none" w:sz="0" w:space="0" w:color="auto"/>
      </w:divBdr>
    </w:div>
    <w:div w:id="1210848744">
      <w:bodyDiv w:val="1"/>
      <w:marLeft w:val="0"/>
      <w:marRight w:val="0"/>
      <w:marTop w:val="0"/>
      <w:marBottom w:val="0"/>
      <w:divBdr>
        <w:top w:val="none" w:sz="0" w:space="0" w:color="auto"/>
        <w:left w:val="none" w:sz="0" w:space="0" w:color="auto"/>
        <w:bottom w:val="none" w:sz="0" w:space="0" w:color="auto"/>
        <w:right w:val="none" w:sz="0" w:space="0" w:color="auto"/>
      </w:divBdr>
    </w:div>
    <w:div w:id="1372656950">
      <w:bodyDiv w:val="1"/>
      <w:marLeft w:val="0"/>
      <w:marRight w:val="0"/>
      <w:marTop w:val="0"/>
      <w:marBottom w:val="0"/>
      <w:divBdr>
        <w:top w:val="none" w:sz="0" w:space="0" w:color="auto"/>
        <w:left w:val="none" w:sz="0" w:space="0" w:color="auto"/>
        <w:bottom w:val="none" w:sz="0" w:space="0" w:color="auto"/>
        <w:right w:val="none" w:sz="0" w:space="0" w:color="auto"/>
      </w:divBdr>
    </w:div>
    <w:div w:id="1383214139">
      <w:bodyDiv w:val="1"/>
      <w:marLeft w:val="0"/>
      <w:marRight w:val="0"/>
      <w:marTop w:val="0"/>
      <w:marBottom w:val="0"/>
      <w:divBdr>
        <w:top w:val="none" w:sz="0" w:space="0" w:color="auto"/>
        <w:left w:val="none" w:sz="0" w:space="0" w:color="auto"/>
        <w:bottom w:val="none" w:sz="0" w:space="0" w:color="auto"/>
        <w:right w:val="none" w:sz="0" w:space="0" w:color="auto"/>
      </w:divBdr>
    </w:div>
    <w:div w:id="1442258106">
      <w:bodyDiv w:val="1"/>
      <w:marLeft w:val="0"/>
      <w:marRight w:val="0"/>
      <w:marTop w:val="0"/>
      <w:marBottom w:val="0"/>
      <w:divBdr>
        <w:top w:val="none" w:sz="0" w:space="0" w:color="auto"/>
        <w:left w:val="none" w:sz="0" w:space="0" w:color="auto"/>
        <w:bottom w:val="none" w:sz="0" w:space="0" w:color="auto"/>
        <w:right w:val="none" w:sz="0" w:space="0" w:color="auto"/>
      </w:divBdr>
    </w:div>
    <w:div w:id="1481460115">
      <w:bodyDiv w:val="1"/>
      <w:marLeft w:val="0"/>
      <w:marRight w:val="0"/>
      <w:marTop w:val="0"/>
      <w:marBottom w:val="0"/>
      <w:divBdr>
        <w:top w:val="none" w:sz="0" w:space="0" w:color="auto"/>
        <w:left w:val="none" w:sz="0" w:space="0" w:color="auto"/>
        <w:bottom w:val="none" w:sz="0" w:space="0" w:color="auto"/>
        <w:right w:val="none" w:sz="0" w:space="0" w:color="auto"/>
      </w:divBdr>
    </w:div>
    <w:div w:id="1607810277">
      <w:bodyDiv w:val="1"/>
      <w:marLeft w:val="0"/>
      <w:marRight w:val="0"/>
      <w:marTop w:val="0"/>
      <w:marBottom w:val="0"/>
      <w:divBdr>
        <w:top w:val="none" w:sz="0" w:space="0" w:color="auto"/>
        <w:left w:val="none" w:sz="0" w:space="0" w:color="auto"/>
        <w:bottom w:val="none" w:sz="0" w:space="0" w:color="auto"/>
        <w:right w:val="none" w:sz="0" w:space="0" w:color="auto"/>
      </w:divBdr>
    </w:div>
    <w:div w:id="1609579350">
      <w:bodyDiv w:val="1"/>
      <w:marLeft w:val="0"/>
      <w:marRight w:val="0"/>
      <w:marTop w:val="0"/>
      <w:marBottom w:val="0"/>
      <w:divBdr>
        <w:top w:val="none" w:sz="0" w:space="0" w:color="auto"/>
        <w:left w:val="none" w:sz="0" w:space="0" w:color="auto"/>
        <w:bottom w:val="none" w:sz="0" w:space="0" w:color="auto"/>
        <w:right w:val="none" w:sz="0" w:space="0" w:color="auto"/>
      </w:divBdr>
    </w:div>
    <w:div w:id="1706826183">
      <w:bodyDiv w:val="1"/>
      <w:marLeft w:val="0"/>
      <w:marRight w:val="0"/>
      <w:marTop w:val="0"/>
      <w:marBottom w:val="0"/>
      <w:divBdr>
        <w:top w:val="none" w:sz="0" w:space="0" w:color="auto"/>
        <w:left w:val="none" w:sz="0" w:space="0" w:color="auto"/>
        <w:bottom w:val="none" w:sz="0" w:space="0" w:color="auto"/>
        <w:right w:val="none" w:sz="0" w:space="0" w:color="auto"/>
      </w:divBdr>
    </w:div>
    <w:div w:id="1817066774">
      <w:bodyDiv w:val="1"/>
      <w:marLeft w:val="0"/>
      <w:marRight w:val="0"/>
      <w:marTop w:val="0"/>
      <w:marBottom w:val="0"/>
      <w:divBdr>
        <w:top w:val="none" w:sz="0" w:space="0" w:color="auto"/>
        <w:left w:val="none" w:sz="0" w:space="0" w:color="auto"/>
        <w:bottom w:val="none" w:sz="0" w:space="0" w:color="auto"/>
        <w:right w:val="none" w:sz="0" w:space="0" w:color="auto"/>
      </w:divBdr>
    </w:div>
    <w:div w:id="1897620587">
      <w:bodyDiv w:val="1"/>
      <w:marLeft w:val="0"/>
      <w:marRight w:val="0"/>
      <w:marTop w:val="0"/>
      <w:marBottom w:val="0"/>
      <w:divBdr>
        <w:top w:val="none" w:sz="0" w:space="0" w:color="auto"/>
        <w:left w:val="none" w:sz="0" w:space="0" w:color="auto"/>
        <w:bottom w:val="none" w:sz="0" w:space="0" w:color="auto"/>
        <w:right w:val="none" w:sz="0" w:space="0" w:color="auto"/>
      </w:divBdr>
    </w:div>
    <w:div w:id="2060321771">
      <w:bodyDiv w:val="1"/>
      <w:marLeft w:val="0"/>
      <w:marRight w:val="0"/>
      <w:marTop w:val="0"/>
      <w:marBottom w:val="0"/>
      <w:divBdr>
        <w:top w:val="none" w:sz="0" w:space="0" w:color="auto"/>
        <w:left w:val="none" w:sz="0" w:space="0" w:color="auto"/>
        <w:bottom w:val="none" w:sz="0" w:space="0" w:color="auto"/>
        <w:right w:val="none" w:sz="0" w:space="0" w:color="auto"/>
      </w:divBdr>
    </w:div>
    <w:div w:id="2132891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Boo17</b:Tag>
    <b:SourceType>InternetSite</b:SourceType>
    <b:Guid>{AF2615ED-3C93-4A7B-BD68-0D12B419A461}</b:Guid>
    <b:Title>Bootstrap</b:Title>
    <b:InternetSiteTitle>Bootstrap</b:InternetSiteTitle>
    <b:Year>2017</b:Year>
    <b:Month>04</b:Month>
    <b:Day>11</b:Day>
    <b:URL>http://getbootstrap.com/</b:URL>
    <b:RefOrder>2</b:RefOrder>
  </b:Source>
  <b:Source>
    <b:Tag>Lib17</b:Tag>
    <b:SourceType>InternetSite</b:SourceType>
    <b:Guid>{C0146852-F64D-494E-8DE8-6C6052E5700E}</b:Guid>
    <b:Title>Librosweb</b:Title>
    <b:InternetSiteTitle>Librosweb</b:InternetSiteTitle>
    <b:Year>2006-2017</b:Year>
    <b:URL>http://librosweb.es/libro/bootstrap_3/capitulo_6/menus_desplegables.html</b:URL>
    <b:RefOrder>3</b:RefOrder>
  </b:Source>
  <b:Source>
    <b:Tag>Boo</b:Tag>
    <b:SourceType>InternetSite</b:SourceType>
    <b:Guid>{BB2A8097-B2C3-4C65-B47E-0A55DF39C74B}</b:Guid>
    <b:Title>Bootstrap</b:Title>
    <b:InternetSiteTitle>Bootstrap</b:InternetSiteTitle>
    <b:URL>http://getbootstrap.com/</b:URL>
    <b:Year>2017</b:Year>
    <b:RefOrder>4</b:RefOrder>
  </b:Source>
  <b:Source>
    <b:Tag>Mic17</b:Tag>
    <b:SourceType>InternetSite</b:SourceType>
    <b:Guid>{60F9C570-3B94-4A9E-90EB-1C51F953A87F}</b:Guid>
    <b:Title>Microsoft</b:Title>
    <b:InternetSiteTitle>Microsoft</b:InternetSiteTitle>
    <b:Year>2017</b:Year>
    <b:URL>https://msdn.microsoft.com/en-us/library/0yd65esw.aspx</b:URL>
    <b:RefOrder>1</b:RefOrder>
  </b:Source>
  <b:Source>
    <b:Tag>Mic171</b:Tag>
    <b:SourceType>InternetSite</b:SourceType>
    <b:Guid>{793D555B-6C8B-4C9C-B617-C5CE714D050F}</b:Guid>
    <b:Title>Microsoft</b:Title>
    <b:InternetSiteTitle>Microsoft</b:InternetSiteTitle>
    <b:Year>2017</b:Year>
    <b:URL>https://social.msdn.microsoft.com/Forums/es-ES/146cdcb7-5ace-4cb1-9fa6-bc994a8c42d6/como-mostrar-un-mensaje-de-texto-en-c?forum=vcses</b:URL>
    <b:RefOrder>5</b:RefOrder>
  </b:Source>
</b:Sources>
</file>

<file path=customXml/itemProps1.xml><?xml version="1.0" encoding="utf-8"?>
<ds:datastoreItem xmlns:ds="http://schemas.openxmlformats.org/officeDocument/2006/customXml" ds:itemID="{8A117724-EF04-493D-886A-2BE445C60A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9</Pages>
  <Words>784</Words>
  <Characters>4316</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Jhonattan Mora</dc:creator>
  <cp:keywords/>
  <dc:description/>
  <cp:lastModifiedBy>Checho Brenes</cp:lastModifiedBy>
  <cp:revision>7</cp:revision>
  <dcterms:created xsi:type="dcterms:W3CDTF">2017-04-11T23:04:00Z</dcterms:created>
  <dcterms:modified xsi:type="dcterms:W3CDTF">2017-04-12T00:07:00Z</dcterms:modified>
</cp:coreProperties>
</file>